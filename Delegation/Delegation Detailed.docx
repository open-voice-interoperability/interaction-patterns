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76" w:lineRule="auto"/>
        <w:jc w:val="center"/>
        <w:rPr/>
      </w:pPr>
      <w:bookmarkStart w:colFirst="0" w:colLast="0" w:name="_gjdgxs" w:id="0"/>
      <w:bookmarkEnd w:id="0"/>
      <w:r w:rsidDel="00000000" w:rsidR="00000000" w:rsidRPr="00000000">
        <w:rPr>
          <w:rtl w:val="0"/>
        </w:rPr>
        <w:t xml:space="preserve"> Delegation Details  </w:t>
      </w:r>
    </w:p>
    <w:p w:rsidR="00000000" w:rsidDel="00000000" w:rsidP="00000000" w:rsidRDefault="00000000" w:rsidRPr="00000000" w14:paraId="00000002">
      <w:pPr>
        <w:spacing w:after="240" w:before="240" w:line="276" w:lineRule="auto"/>
        <w:jc w:val="center"/>
        <w:rPr/>
      </w:pPr>
      <w:r w:rsidDel="00000000" w:rsidR="00000000" w:rsidRPr="00000000">
        <w:rPr>
          <w:sz w:val="28"/>
          <w:szCs w:val="28"/>
          <w:rtl w:val="0"/>
        </w:rPr>
        <w:t xml:space="preserve">DRAFT [OPEN FOR FEEDBACK]</w:t>
      </w:r>
      <w:r w:rsidDel="00000000" w:rsidR="00000000" w:rsidRPr="00000000">
        <w:rPr>
          <w:rtl w:val="0"/>
        </w:rPr>
      </w:r>
    </w:p>
    <w:p w:rsidR="00000000" w:rsidDel="00000000" w:rsidP="00000000" w:rsidRDefault="00000000" w:rsidRPr="00000000" w14:paraId="00000003">
      <w:pPr>
        <w:pStyle w:val="Heading1"/>
        <w:numPr>
          <w:ilvl w:val="0"/>
          <w:numId w:val="7"/>
        </w:numPr>
        <w:spacing w:line="276" w:lineRule="auto"/>
        <w:rPr>
          <w:sz w:val="40"/>
          <w:szCs w:val="40"/>
        </w:rPr>
      </w:pPr>
      <w:bookmarkStart w:colFirst="0" w:colLast="0" w:name="_tpamxl3mxca" w:id="1"/>
      <w:bookmarkEnd w:id="1"/>
      <w:r w:rsidDel="00000000" w:rsidR="00000000" w:rsidRPr="00000000">
        <w:rPr>
          <w:rtl w:val="0"/>
        </w:rPr>
        <w:t xml:space="preserve">Introduction to this paper</w:t>
      </w:r>
    </w:p>
    <w:p w:rsidR="00000000" w:rsidDel="00000000" w:rsidP="00000000" w:rsidRDefault="00000000" w:rsidRPr="00000000" w14:paraId="00000004">
      <w:pPr>
        <w:rPr/>
      </w:pPr>
      <w:commentRangeStart w:id="0"/>
      <w:commentRangeStart w:id="1"/>
      <w:r w:rsidDel="00000000" w:rsidR="00000000" w:rsidRPr="00000000">
        <w:rPr>
          <w:rtl w:val="0"/>
        </w:rPr>
        <w:t xml:space="preserve">The goal of this paper is to explore how a delegation process from one agent (Agent A) to another (Agent B) will take place and how this delegation process will relate to the end user and/or the endpoint client.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primary audience for this paper are members of the Synthesis Working Group who will use the output of this paper to refine and identify all elements that are needed for interoperability between agents of different parentag</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 A secondary audience are “enlightened” developers of voice Agents who have been studying the issue of heterogeneous agent interaction.</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7"/>
        </w:numPr>
        <w:spacing w:line="276" w:lineRule="auto"/>
        <w:rPr>
          <w:sz w:val="40"/>
          <w:szCs w:val="40"/>
        </w:rPr>
      </w:pPr>
      <w:bookmarkStart w:colFirst="0" w:colLast="0" w:name="_5n4pjlbcpr02" w:id="2"/>
      <w:bookmarkEnd w:id="2"/>
      <w:r w:rsidDel="00000000" w:rsidR="00000000" w:rsidRPr="00000000">
        <w:rPr>
          <w:rtl w:val="0"/>
        </w:rPr>
        <w:t xml:space="preserve">Delegation Sequence Explained</w:t>
      </w:r>
    </w:p>
    <w:p w:rsidR="00000000" w:rsidDel="00000000" w:rsidP="00000000" w:rsidRDefault="00000000" w:rsidRPr="00000000" w14:paraId="00000008">
      <w:pPr>
        <w:spacing w:line="276" w:lineRule="auto"/>
        <w:rPr/>
      </w:pPr>
      <w:r w:rsidDel="00000000" w:rsidR="00000000" w:rsidRPr="00000000">
        <w:rPr>
          <w:rtl w:val="0"/>
        </w:rPr>
        <w:t xml:space="preserve">Below is a list of steps needed for delegation to take place. Steps which are needed but are not actively part of the actual delegation are marked with </w:t>
      </w:r>
      <w:r w:rsidDel="00000000" w:rsidR="00000000" w:rsidRPr="00000000">
        <w:rPr>
          <w:i w:val="1"/>
          <w:rtl w:val="0"/>
        </w:rPr>
        <w:t xml:space="preserve">[NOT IN SCOPE],</w:t>
      </w:r>
      <w:r w:rsidDel="00000000" w:rsidR="00000000" w:rsidRPr="00000000">
        <w:rPr>
          <w:rtl w:val="0"/>
        </w:rPr>
        <w:t xml:space="preserve"> but are included for the sake of </w:t>
      </w:r>
      <w:r w:rsidDel="00000000" w:rsidR="00000000" w:rsidRPr="00000000">
        <w:rPr>
          <w:rtl w:val="0"/>
        </w:rPr>
        <w:t xml:space="preserve">completeness</w:t>
      </w:r>
      <w:r w:rsidDel="00000000" w:rsidR="00000000" w:rsidRPr="00000000">
        <w:rPr>
          <w:rtl w:val="0"/>
        </w:rPr>
        <w:t xml:space="preserve">. </w:t>
      </w:r>
    </w:p>
    <w:p w:rsidR="00000000" w:rsidDel="00000000" w:rsidP="00000000" w:rsidRDefault="00000000" w:rsidRPr="00000000" w14:paraId="00000009">
      <w:pPr>
        <w:pStyle w:val="Heading2"/>
        <w:spacing w:line="276" w:lineRule="auto"/>
        <w:ind w:left="720" w:firstLine="0"/>
        <w:rPr/>
      </w:pPr>
      <w:bookmarkStart w:colFirst="0" w:colLast="0" w:name="_a5p6dlisrgws" w:id="3"/>
      <w:bookmarkEnd w:id="3"/>
      <w:r w:rsidDel="00000000" w:rsidR="00000000" w:rsidRPr="00000000">
        <w:rPr>
          <w:rtl w:val="0"/>
        </w:rPr>
        <w:t xml:space="preserve">==== PRE DELEGATION STEPS [CONTEXT]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numPr>
          <w:ilvl w:val="0"/>
          <w:numId w:val="6"/>
        </w:numPr>
        <w:spacing w:line="276" w:lineRule="auto"/>
        <w:ind w:left="720" w:hanging="360"/>
      </w:pPr>
      <w:commentRangeStart w:id="2"/>
      <w:commentRangeStart w:id="3"/>
      <w:commentRangeStart w:id="4"/>
      <w:commentRangeStart w:id="5"/>
      <w:r w:rsidDel="00000000" w:rsidR="00000000" w:rsidRPr="00000000">
        <w:rPr>
          <w:rtl w:val="0"/>
        </w:rPr>
        <w:t xml:space="preserve">End User (person) sends Request via an Endpoint Client (speaker, mobile app, phone, website, etc) to start. This can be done with a physical button press, a wake up word utterance, gesture or ambient recognition of user entering a room or even waking up [NOT IN SCOPE]</w:t>
      </w:r>
    </w:p>
    <w:p w:rsidR="00000000" w:rsidDel="00000000" w:rsidP="00000000" w:rsidRDefault="00000000" w:rsidRPr="00000000" w14:paraId="0000000C">
      <w:pPr>
        <w:numPr>
          <w:ilvl w:val="0"/>
          <w:numId w:val="6"/>
        </w:numPr>
        <w:spacing w:line="276" w:lineRule="auto"/>
        <w:ind w:left="720" w:hanging="360"/>
      </w:pPr>
      <w:r w:rsidDel="00000000" w:rsidR="00000000" w:rsidRPr="00000000">
        <w:rPr>
          <w:rtl w:val="0"/>
        </w:rPr>
        <w:t xml:space="preserve">Endpoint Client sends a request to Agent A to start a conversation (a session). The method by which Endpoint Client and Agent A connect is out of scope for this paper. [NOT IN SCOPE]</w:t>
      </w:r>
    </w:p>
    <w:p w:rsidR="00000000" w:rsidDel="00000000" w:rsidP="00000000" w:rsidRDefault="00000000" w:rsidRPr="00000000" w14:paraId="0000000D">
      <w:pPr>
        <w:numPr>
          <w:ilvl w:val="1"/>
          <w:numId w:val="6"/>
        </w:numPr>
        <w:spacing w:line="276" w:lineRule="auto"/>
        <w:ind w:left="1440" w:hanging="360"/>
        <w:rPr>
          <w:u w:val="none"/>
        </w:rPr>
      </w:pPr>
      <w:r w:rsidDel="00000000" w:rsidR="00000000" w:rsidRPr="00000000">
        <w:rPr>
          <w:rtl w:val="0"/>
        </w:rPr>
        <w:t xml:space="preserve">NOTE: Endpoint Client to Agent A request could in </w:t>
      </w:r>
      <w:r w:rsidDel="00000000" w:rsidR="00000000" w:rsidRPr="00000000">
        <w:rPr>
          <w:i w:val="1"/>
          <w:rtl w:val="0"/>
        </w:rPr>
        <w:t xml:space="preserve">principle</w:t>
      </w:r>
      <w:r w:rsidDel="00000000" w:rsidR="00000000" w:rsidRPr="00000000">
        <w:rPr>
          <w:rtl w:val="0"/>
        </w:rPr>
        <w:t xml:space="preserve"> be a Channelling Request (where the Endpoint Client will act as a paththrough between the End User and Agent 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numPr>
          <w:ilvl w:val="0"/>
          <w:numId w:val="6"/>
        </w:numPr>
        <w:spacing w:line="276" w:lineRule="auto"/>
        <w:ind w:left="720" w:hanging="360"/>
      </w:pPr>
      <w:r w:rsidDel="00000000" w:rsidR="00000000" w:rsidRPr="00000000">
        <w:rPr>
          <w:rtl w:val="0"/>
        </w:rPr>
        <w:t xml:space="preserve">End User makes a request to Agent A [NOT IN SCOPE]</w:t>
      </w:r>
    </w:p>
    <w:p w:rsidR="00000000" w:rsidDel="00000000" w:rsidP="00000000" w:rsidRDefault="00000000" w:rsidRPr="00000000" w14:paraId="0000000F">
      <w:pPr>
        <w:numPr>
          <w:ilvl w:val="1"/>
          <w:numId w:val="6"/>
        </w:numPr>
        <w:spacing w:line="276" w:lineRule="auto"/>
        <w:ind w:left="1440" w:hanging="360"/>
        <w:rPr>
          <w:u w:val="none"/>
        </w:rPr>
      </w:pPr>
      <w:r w:rsidDel="00000000" w:rsidR="00000000" w:rsidRPr="00000000">
        <w:rPr>
          <w:rtl w:val="0"/>
        </w:rPr>
        <w:t xml:space="preserve">NOTE: Often the End User will make their request as part of step 1.</w:t>
      </w:r>
    </w:p>
    <w:p w:rsidR="00000000" w:rsidDel="00000000" w:rsidP="00000000" w:rsidRDefault="00000000" w:rsidRPr="00000000" w14:paraId="00000010">
      <w:pPr>
        <w:numPr>
          <w:ilvl w:val="0"/>
          <w:numId w:val="6"/>
        </w:numPr>
        <w:spacing w:line="276" w:lineRule="auto"/>
        <w:ind w:left="720" w:hanging="360"/>
      </w:pPr>
      <w:r w:rsidDel="00000000" w:rsidR="00000000" w:rsidRPr="00000000">
        <w:rPr>
          <w:rtl w:val="0"/>
        </w:rPr>
        <w:t xml:space="preserve">Agent A attempts to understand and act on the user request. It is </w:t>
      </w:r>
      <w:commentRangeStart w:id="6"/>
      <w:commentRangeStart w:id="7"/>
      <w:r w:rsidDel="00000000" w:rsidR="00000000" w:rsidRPr="00000000">
        <w:rPr>
          <w:rtl w:val="0"/>
        </w:rPr>
        <w:t xml:space="preserve">unable to understand</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or act on the user request. It “decides” it needs help fulfilling the request. [NOT IN SCOPE]</w:t>
      </w:r>
    </w:p>
    <w:p w:rsidR="00000000" w:rsidDel="00000000" w:rsidP="00000000" w:rsidRDefault="00000000" w:rsidRPr="00000000" w14:paraId="00000011">
      <w:pPr>
        <w:numPr>
          <w:ilvl w:val="0"/>
          <w:numId w:val="6"/>
        </w:numPr>
        <w:spacing w:line="276" w:lineRule="auto"/>
        <w:ind w:left="720" w:hanging="360"/>
      </w:pPr>
      <w:r w:rsidDel="00000000" w:rsidR="00000000" w:rsidRPr="00000000">
        <w:rPr>
          <w:rtl w:val="0"/>
        </w:rPr>
        <w:t xml:space="preserve">Agent A sends a request to an</w:t>
      </w:r>
      <w:r w:rsidDel="00000000" w:rsidR="00000000" w:rsidRPr="00000000">
        <w:rPr>
          <w:rtl w:val="0"/>
        </w:rPr>
        <w:t xml:space="preserve"> internal/external </w:t>
      </w:r>
      <w:commentRangeStart w:id="8"/>
      <w:r w:rsidDel="00000000" w:rsidR="00000000" w:rsidRPr="00000000">
        <w:rPr>
          <w:rtl w:val="0"/>
        </w:rPr>
        <w:t xml:space="preserve">functionalit</w:t>
      </w:r>
      <w:r w:rsidDel="00000000" w:rsidR="00000000" w:rsidRPr="00000000">
        <w:rPr>
          <w:rtl w:val="0"/>
        </w:rPr>
        <w:t xml:space="preserve">y </w:t>
      </w:r>
      <w:commentRangeEnd w:id="8"/>
      <w:r w:rsidDel="00000000" w:rsidR="00000000" w:rsidRPr="00000000">
        <w:commentReference w:id="8"/>
      </w:r>
      <w:r w:rsidDel="00000000" w:rsidR="00000000" w:rsidRPr="00000000">
        <w:rPr>
          <w:rtl w:val="0"/>
        </w:rPr>
        <w:t xml:space="preserve">which determines which (if any) Agent it will need to ask to take help with the conversation.[NOT IN SCOPE]</w:t>
      </w:r>
    </w:p>
    <w:p w:rsidR="00000000" w:rsidDel="00000000" w:rsidP="00000000" w:rsidRDefault="00000000" w:rsidRPr="00000000" w14:paraId="00000012">
      <w:pPr>
        <w:numPr>
          <w:ilvl w:val="1"/>
          <w:numId w:val="6"/>
        </w:numPr>
        <w:spacing w:line="276" w:lineRule="auto"/>
        <w:ind w:left="1440" w:hanging="360"/>
        <w:rPr>
          <w:u w:val="none"/>
        </w:rPr>
      </w:pPr>
      <w:r w:rsidDel="00000000" w:rsidR="00000000" w:rsidRPr="00000000">
        <w:rPr>
          <w:rtl w:val="0"/>
        </w:rPr>
        <w:t xml:space="preserve">NOTE: This could be a Discovery service, but could be a default “backup” agent as well </w:t>
      </w:r>
      <w:r w:rsidDel="00000000" w:rsidR="00000000" w:rsidRPr="00000000">
        <w:rPr>
          <w:rtl w:val="0"/>
        </w:rPr>
      </w:r>
    </w:p>
    <w:p w:rsidR="00000000" w:rsidDel="00000000" w:rsidP="00000000" w:rsidRDefault="00000000" w:rsidRPr="00000000" w14:paraId="00000013">
      <w:pPr>
        <w:numPr>
          <w:ilvl w:val="0"/>
          <w:numId w:val="6"/>
        </w:numPr>
        <w:spacing w:line="276" w:lineRule="auto"/>
        <w:ind w:left="720" w:hanging="360"/>
      </w:pPr>
      <w:r w:rsidDel="00000000" w:rsidR="00000000" w:rsidRPr="00000000">
        <w:rPr>
          <w:rtl w:val="0"/>
        </w:rPr>
        <w:t xml:space="preserve">The internal/external functionality returns Agent B as a potential agent to get help from for the request. The content of what is returned to Agent A is out of scope for this paper. [NOT IN SCOPE]. </w:t>
      </w:r>
      <w:r w:rsidDel="00000000" w:rsidR="00000000" w:rsidRPr="00000000">
        <w:rPr>
          <w:rtl w:val="0"/>
        </w:rPr>
      </w:r>
    </w:p>
    <w:p w:rsidR="00000000" w:rsidDel="00000000" w:rsidP="00000000" w:rsidRDefault="00000000" w:rsidRPr="00000000" w14:paraId="00000014">
      <w:pPr>
        <w:numPr>
          <w:ilvl w:val="0"/>
          <w:numId w:val="6"/>
        </w:numPr>
        <w:spacing w:line="276" w:lineRule="auto"/>
        <w:ind w:left="720" w:hanging="360"/>
        <w:rPr>
          <w:u w:val="none"/>
        </w:rPr>
      </w:pPr>
      <w:r w:rsidDel="00000000" w:rsidR="00000000" w:rsidRPr="00000000">
        <w:rPr>
          <w:rtl w:val="0"/>
        </w:rPr>
        <w:t xml:space="preserve">Agent A makes the decision to attempt to delegate the conversation to Agent B  [NOT IN SCOPE].</w:t>
      </w:r>
      <w:r w:rsidDel="00000000" w:rsidR="00000000" w:rsidRPr="00000000">
        <w:rPr>
          <w:rtl w:val="0"/>
        </w:rPr>
      </w:r>
    </w:p>
    <w:p w:rsidR="00000000" w:rsidDel="00000000" w:rsidP="00000000" w:rsidRDefault="00000000" w:rsidRPr="00000000" w14:paraId="00000015">
      <w:pPr>
        <w:numPr>
          <w:ilvl w:val="1"/>
          <w:numId w:val="6"/>
        </w:numPr>
        <w:spacing w:line="276" w:lineRule="auto"/>
        <w:ind w:left="1440" w:hanging="360"/>
        <w:rPr>
          <w:u w:val="none"/>
        </w:rPr>
      </w:pPr>
      <w:r w:rsidDel="00000000" w:rsidR="00000000" w:rsidRPr="00000000">
        <w:rPr>
          <w:rtl w:val="0"/>
        </w:rPr>
        <w:t xml:space="preserve">NOTE: The decision to use the Delegation Pattern can be decided by Agent A, recommended by the Discovery service, or even suggested by Agent B (at a later stage)</w:t>
      </w:r>
    </w:p>
    <w:p w:rsidR="00000000" w:rsidDel="00000000" w:rsidP="00000000" w:rsidRDefault="00000000" w:rsidRPr="00000000" w14:paraId="00000016">
      <w:pPr>
        <w:spacing w:line="276" w:lineRule="auto"/>
        <w:ind w:left="720" w:firstLine="0"/>
        <w:rPr/>
      </w:pPr>
      <w:r w:rsidDel="00000000" w:rsidR="00000000" w:rsidRPr="00000000">
        <w:rPr>
          <w:rtl w:val="0"/>
        </w:rPr>
      </w:r>
    </w:p>
    <w:p w:rsidR="00000000" w:rsidDel="00000000" w:rsidP="00000000" w:rsidRDefault="00000000" w:rsidRPr="00000000" w14:paraId="00000017">
      <w:pPr>
        <w:pStyle w:val="Heading2"/>
        <w:spacing w:line="276" w:lineRule="auto"/>
        <w:ind w:left="720" w:firstLine="0"/>
        <w:rPr/>
      </w:pPr>
      <w:bookmarkStart w:colFirst="0" w:colLast="0" w:name="_9jn49iry6nkx" w:id="4"/>
      <w:bookmarkEnd w:id="4"/>
      <w:commentRangeStart w:id="9"/>
      <w:commentRangeStart w:id="10"/>
      <w:commentRangeStart w:id="11"/>
      <w:commentRangeStart w:id="12"/>
      <w:commentRangeStart w:id="13"/>
      <w:r w:rsidDel="00000000" w:rsidR="00000000" w:rsidRPr="00000000">
        <w:rPr>
          <w:rtl w:val="0"/>
        </w:rPr>
        <w:t xml:space="preserv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START DELEGATION NEGOTIATION ====</w:t>
      </w:r>
    </w:p>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numPr>
          <w:ilvl w:val="0"/>
          <w:numId w:val="6"/>
        </w:numPr>
        <w:spacing w:line="276" w:lineRule="auto"/>
        <w:ind w:left="720" w:hanging="360"/>
      </w:pPr>
      <w:r w:rsidDel="00000000" w:rsidR="00000000" w:rsidRPr="00000000">
        <w:rPr>
          <w:rtl w:val="0"/>
        </w:rPr>
        <w:t xml:space="preserve">Agent A sends a request to Agent B asking if it is willing to take over the conversation. Agent A is able to communicate with Agent B using a TBD communication standard and follows an OVON created schema. </w:t>
      </w:r>
      <w:r w:rsidDel="00000000" w:rsidR="00000000" w:rsidRPr="00000000">
        <w:rPr>
          <w:rtl w:val="0"/>
        </w:rPr>
      </w:r>
    </w:p>
    <w:p w:rsidR="00000000" w:rsidDel="00000000" w:rsidP="00000000" w:rsidRDefault="00000000" w:rsidRPr="00000000" w14:paraId="0000001A">
      <w:pPr>
        <w:numPr>
          <w:ilvl w:val="1"/>
          <w:numId w:val="6"/>
        </w:numPr>
        <w:spacing w:line="276" w:lineRule="auto"/>
        <w:ind w:left="1440" w:hanging="360"/>
      </w:pPr>
      <w:r w:rsidDel="00000000" w:rsidR="00000000" w:rsidRPr="00000000">
        <w:rPr>
          <w:rtl w:val="0"/>
        </w:rPr>
        <w:t xml:space="preserve">The Request has a payload that may include:</w:t>
      </w:r>
    </w:p>
    <w:p w:rsidR="00000000" w:rsidDel="00000000" w:rsidP="00000000" w:rsidRDefault="00000000" w:rsidRPr="00000000" w14:paraId="0000001B">
      <w:pPr>
        <w:numPr>
          <w:ilvl w:val="2"/>
          <w:numId w:val="6"/>
        </w:numPr>
        <w:spacing w:line="276" w:lineRule="auto"/>
        <w:ind w:left="2160" w:hanging="360"/>
      </w:pPr>
      <w:r w:rsidDel="00000000" w:rsidR="00000000" w:rsidRPr="00000000">
        <w:rPr>
          <w:rtl w:val="0"/>
        </w:rPr>
        <w:t xml:space="preserve">Address of Agent B</w:t>
      </w:r>
    </w:p>
    <w:p w:rsidR="00000000" w:rsidDel="00000000" w:rsidP="00000000" w:rsidRDefault="00000000" w:rsidRPr="00000000" w14:paraId="0000001C">
      <w:pPr>
        <w:numPr>
          <w:ilvl w:val="2"/>
          <w:numId w:val="6"/>
        </w:numPr>
        <w:spacing w:line="276" w:lineRule="auto"/>
        <w:ind w:left="2160" w:hanging="360"/>
      </w:pPr>
      <w:r w:rsidDel="00000000" w:rsidR="00000000" w:rsidRPr="00000000">
        <w:rPr>
          <w:rtl w:val="0"/>
        </w:rPr>
        <w:t xml:space="preserve">The request from the user (level 0, 1 or 2)</w:t>
      </w:r>
    </w:p>
    <w:p w:rsidR="00000000" w:rsidDel="00000000" w:rsidP="00000000" w:rsidRDefault="00000000" w:rsidRPr="00000000" w14:paraId="0000001D">
      <w:pPr>
        <w:numPr>
          <w:ilvl w:val="2"/>
          <w:numId w:val="6"/>
        </w:numPr>
        <w:spacing w:line="276" w:lineRule="auto"/>
        <w:ind w:left="2160" w:hanging="360"/>
      </w:pPr>
      <w:commentRangeStart w:id="14"/>
      <w:commentRangeStart w:id="15"/>
      <w:commentRangeStart w:id="16"/>
      <w:r w:rsidDel="00000000" w:rsidR="00000000" w:rsidRPr="00000000">
        <w:rPr>
          <w:rtl w:val="0"/>
        </w:rPr>
        <w:t xml:space="preserve">Information about what has been happening in the conversation previously (Context)</w:t>
      </w:r>
    </w:p>
    <w:p w:rsidR="00000000" w:rsidDel="00000000" w:rsidP="00000000" w:rsidRDefault="00000000" w:rsidRPr="00000000" w14:paraId="0000001E">
      <w:pPr>
        <w:numPr>
          <w:ilvl w:val="2"/>
          <w:numId w:val="6"/>
        </w:numPr>
        <w:spacing w:line="276" w:lineRule="auto"/>
        <w:ind w:left="2160" w:hanging="360"/>
      </w:pPr>
      <w:r w:rsidDel="00000000" w:rsidR="00000000" w:rsidRPr="00000000">
        <w:rPr>
          <w:rtl w:val="0"/>
        </w:rPr>
        <w:t xml:space="preserve">Other Information about the user (User </w:t>
      </w: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F">
      <w:pPr>
        <w:numPr>
          <w:ilvl w:val="2"/>
          <w:numId w:val="6"/>
        </w:numPr>
        <w:spacing w:line="276" w:lineRule="auto"/>
        <w:ind w:left="2160" w:hanging="360"/>
      </w:pPr>
      <w:r w:rsidDel="00000000" w:rsidR="00000000" w:rsidRPr="00000000">
        <w:rPr>
          <w:rtl w:val="0"/>
        </w:rPr>
        <w:t xml:space="preserve">Information about Agent A (</w:t>
      </w:r>
      <w:r w:rsidDel="00000000" w:rsidR="00000000" w:rsidRPr="00000000">
        <w:rPr>
          <w:rtl w:val="0"/>
        </w:rPr>
        <w:t xml:space="preserve">security and privacy</w:t>
      </w:r>
      <w:r w:rsidDel="00000000" w:rsidR="00000000" w:rsidRPr="00000000">
        <w:rPr>
          <w:rtl w:val="0"/>
        </w:rPr>
        <w:t xml:space="preserv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0">
      <w:pPr>
        <w:numPr>
          <w:ilvl w:val="2"/>
          <w:numId w:val="6"/>
        </w:numPr>
        <w:spacing w:line="276" w:lineRule="auto"/>
        <w:ind w:left="2160" w:hanging="360"/>
      </w:pPr>
      <w:r w:rsidDel="00000000" w:rsidR="00000000" w:rsidRPr="00000000">
        <w:rPr>
          <w:rtl w:val="0"/>
        </w:rPr>
        <w:t xml:space="preserve">Information about what to do after transaction is complete (ie: end conversation, delegate back to Agent A, delegate to Agent C)</w:t>
      </w:r>
    </w:p>
    <w:p w:rsidR="00000000" w:rsidDel="00000000" w:rsidP="00000000" w:rsidRDefault="00000000" w:rsidRPr="00000000" w14:paraId="00000021">
      <w:pPr>
        <w:numPr>
          <w:ilvl w:val="2"/>
          <w:numId w:val="6"/>
        </w:numPr>
        <w:spacing w:line="276" w:lineRule="auto"/>
        <w:ind w:left="2160" w:hanging="360"/>
      </w:pPr>
      <w:r w:rsidDel="00000000" w:rsidR="00000000" w:rsidRPr="00000000">
        <w:rPr>
          <w:rtl w:val="0"/>
        </w:rPr>
        <w:t xml:space="preserve">Information about what to do if an error occurred/transaction has to interrupt </w:t>
      </w:r>
      <w:r w:rsidDel="00000000" w:rsidR="00000000" w:rsidRPr="00000000">
        <w:rPr>
          <w:rtl w:val="0"/>
        </w:rPr>
      </w:r>
    </w:p>
    <w:p w:rsidR="00000000" w:rsidDel="00000000" w:rsidP="00000000" w:rsidRDefault="00000000" w:rsidRPr="00000000" w14:paraId="00000022">
      <w:pPr>
        <w:numPr>
          <w:ilvl w:val="2"/>
          <w:numId w:val="6"/>
        </w:numPr>
        <w:spacing w:line="276" w:lineRule="auto"/>
        <w:ind w:left="2160" w:hanging="360"/>
      </w:pPr>
      <w:r w:rsidDel="00000000" w:rsidR="00000000" w:rsidRPr="00000000">
        <w:rPr>
          <w:rtl w:val="0"/>
        </w:rPr>
        <w:t xml:space="preserve">Unique ID for the End-To-End conversation</w:t>
      </w:r>
    </w:p>
    <w:p w:rsidR="00000000" w:rsidDel="00000000" w:rsidP="00000000" w:rsidRDefault="00000000" w:rsidRPr="00000000" w14:paraId="00000023">
      <w:pPr>
        <w:numPr>
          <w:ilvl w:val="2"/>
          <w:numId w:val="6"/>
        </w:numPr>
        <w:spacing w:line="276" w:lineRule="auto"/>
        <w:ind w:left="2160" w:hanging="360"/>
      </w:pPr>
      <w:r w:rsidDel="00000000" w:rsidR="00000000" w:rsidRPr="00000000">
        <w:rPr>
          <w:rtl w:val="0"/>
        </w:rPr>
        <w:t xml:space="preserve">Information about whether it wants Agent B to take over the conversation/floor (Delegation) </w:t>
      </w:r>
    </w:p>
    <w:p w:rsidR="00000000" w:rsidDel="00000000" w:rsidP="00000000" w:rsidRDefault="00000000" w:rsidRPr="00000000" w14:paraId="00000024">
      <w:pPr>
        <w:numPr>
          <w:ilvl w:val="3"/>
          <w:numId w:val="6"/>
        </w:numPr>
        <w:spacing w:line="276" w:lineRule="auto"/>
        <w:ind w:left="2880" w:hanging="360"/>
      </w:pPr>
      <w:r w:rsidDel="00000000" w:rsidR="00000000" w:rsidRPr="00000000">
        <w:rPr>
          <w:rtl w:val="0"/>
        </w:rPr>
        <w:t xml:space="preserve">NOTE: in other patterns it can say it wants an answer from Agent B, Agent A will formulate its own response based on Agent B’s answer (Channelling OR 1 step-Mediation)</w:t>
      </w:r>
    </w:p>
    <w:p w:rsidR="00000000" w:rsidDel="00000000" w:rsidP="00000000" w:rsidRDefault="00000000" w:rsidRPr="00000000" w14:paraId="00000025">
      <w:pPr>
        <w:numPr>
          <w:ilvl w:val="2"/>
          <w:numId w:val="6"/>
        </w:numPr>
        <w:spacing w:line="276" w:lineRule="auto"/>
        <w:ind w:left="2160" w:hanging="360"/>
      </w:pPr>
      <w:r w:rsidDel="00000000" w:rsidR="00000000" w:rsidRPr="00000000">
        <w:rPr>
          <w:rtl w:val="0"/>
        </w:rPr>
        <w:t xml:space="preserve">Additional payload TBD</w:t>
      </w:r>
    </w:p>
    <w:p w:rsidR="00000000" w:rsidDel="00000000" w:rsidP="00000000" w:rsidRDefault="00000000" w:rsidRPr="00000000" w14:paraId="00000026">
      <w:pPr>
        <w:numPr>
          <w:ilvl w:val="0"/>
          <w:numId w:val="6"/>
        </w:numPr>
        <w:spacing w:line="276" w:lineRule="auto"/>
        <w:ind w:left="720" w:hanging="360"/>
      </w:pPr>
      <w:r w:rsidDel="00000000" w:rsidR="00000000" w:rsidRPr="00000000">
        <w:rPr>
          <w:rtl w:val="0"/>
        </w:rPr>
        <w:t xml:space="preserve">Agent B is able to receive the request from Agent A because it accepts requests made using the TBD Communication Standard and is able to consume payload. It responds to Agent A. </w:t>
      </w:r>
    </w:p>
    <w:p w:rsidR="00000000" w:rsidDel="00000000" w:rsidP="00000000" w:rsidRDefault="00000000" w:rsidRPr="00000000" w14:paraId="00000027">
      <w:pPr>
        <w:numPr>
          <w:ilvl w:val="1"/>
          <w:numId w:val="6"/>
        </w:numPr>
        <w:spacing w:line="276" w:lineRule="auto"/>
        <w:ind w:left="1440" w:hanging="360"/>
      </w:pPr>
      <w:r w:rsidDel="00000000" w:rsidR="00000000" w:rsidRPr="00000000">
        <w:rPr>
          <w:rtl w:val="0"/>
        </w:rPr>
        <w:t xml:space="preserve">Response may include:</w:t>
      </w:r>
    </w:p>
    <w:p w:rsidR="00000000" w:rsidDel="00000000" w:rsidP="00000000" w:rsidRDefault="00000000" w:rsidRPr="00000000" w14:paraId="00000028">
      <w:pPr>
        <w:numPr>
          <w:ilvl w:val="2"/>
          <w:numId w:val="6"/>
        </w:numPr>
        <w:spacing w:line="276" w:lineRule="auto"/>
        <w:ind w:left="2160" w:hanging="360"/>
      </w:pPr>
      <w:r w:rsidDel="00000000" w:rsidR="00000000" w:rsidRPr="00000000">
        <w:rPr>
          <w:rtl w:val="0"/>
        </w:rPr>
        <w:t xml:space="preserve">Whether it is willing or unwilling to take over the conversation. </w:t>
      </w:r>
    </w:p>
    <w:p w:rsidR="00000000" w:rsidDel="00000000" w:rsidP="00000000" w:rsidRDefault="00000000" w:rsidRPr="00000000" w14:paraId="00000029">
      <w:pPr>
        <w:numPr>
          <w:ilvl w:val="2"/>
          <w:numId w:val="6"/>
        </w:numPr>
        <w:spacing w:line="276" w:lineRule="auto"/>
        <w:ind w:left="2160" w:hanging="360"/>
      </w:pPr>
      <w:r w:rsidDel="00000000" w:rsidR="00000000" w:rsidRPr="00000000">
        <w:rPr>
          <w:rtl w:val="0"/>
        </w:rPr>
        <w:t xml:space="preserve">IF Willing, Credentials needed for a Endpoint Client to take over the conversation</w:t>
      </w:r>
    </w:p>
    <w:p w:rsidR="00000000" w:rsidDel="00000000" w:rsidP="00000000" w:rsidRDefault="00000000" w:rsidRPr="00000000" w14:paraId="0000002A">
      <w:pPr>
        <w:numPr>
          <w:ilvl w:val="2"/>
          <w:numId w:val="6"/>
        </w:numPr>
        <w:spacing w:line="276" w:lineRule="auto"/>
        <w:ind w:left="2160" w:hanging="360"/>
        <w:rPr>
          <w:u w:val="none"/>
        </w:rPr>
      </w:pPr>
      <w:r w:rsidDel="00000000" w:rsidR="00000000" w:rsidRPr="00000000">
        <w:rPr>
          <w:rtl w:val="0"/>
        </w:rPr>
        <w:t xml:space="preserve">NOTE:</w:t>
      </w:r>
    </w:p>
    <w:p w:rsidR="00000000" w:rsidDel="00000000" w:rsidP="00000000" w:rsidRDefault="00000000" w:rsidRPr="00000000" w14:paraId="0000002B">
      <w:pPr>
        <w:numPr>
          <w:ilvl w:val="3"/>
          <w:numId w:val="6"/>
        </w:numPr>
        <w:spacing w:line="276" w:lineRule="auto"/>
        <w:ind w:left="2880" w:hanging="360"/>
        <w:rPr>
          <w:u w:val="none"/>
        </w:rPr>
      </w:pPr>
      <w:r w:rsidDel="00000000" w:rsidR="00000000" w:rsidRPr="00000000">
        <w:rPr>
          <w:rtl w:val="0"/>
        </w:rPr>
        <w:t xml:space="preserve">Other responses are possible including errors or suggestions about change in delegation pattern.</w:t>
      </w:r>
    </w:p>
    <w:p w:rsidR="00000000" w:rsidDel="00000000" w:rsidP="00000000" w:rsidRDefault="00000000" w:rsidRPr="00000000" w14:paraId="0000002C">
      <w:pPr>
        <w:numPr>
          <w:ilvl w:val="1"/>
          <w:numId w:val="6"/>
        </w:numPr>
        <w:spacing w:line="276" w:lineRule="auto"/>
        <w:ind w:left="1440" w:hanging="360"/>
        <w:rPr>
          <w:u w:val="none"/>
        </w:rPr>
      </w:pPr>
      <w:r w:rsidDel="00000000" w:rsidR="00000000" w:rsidRPr="00000000">
        <w:rPr>
          <w:rtl w:val="0"/>
        </w:rPr>
        <w:t xml:space="preserve">NOTE: The decision whether to accept/not accept is based on chapter 3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2"/>
        <w:spacing w:line="276" w:lineRule="auto"/>
        <w:ind w:left="720" w:firstLine="0"/>
        <w:rPr/>
      </w:pPr>
      <w:bookmarkStart w:colFirst="0" w:colLast="0" w:name="_qwti41nw7dw" w:id="5"/>
      <w:bookmarkEnd w:id="5"/>
      <w:r w:rsidDel="00000000" w:rsidR="00000000" w:rsidRPr="00000000">
        <w:rPr>
          <w:rtl w:val="0"/>
        </w:rPr>
        <w:t xml:space="preserve">======= // END OF DELEGATION NEGOTIATION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pStyle w:val="Heading2"/>
        <w:spacing w:line="276" w:lineRule="auto"/>
        <w:ind w:left="720" w:firstLine="0"/>
        <w:rPr/>
      </w:pPr>
      <w:bookmarkStart w:colFirst="0" w:colLast="0" w:name="_3hggjkpb8u05" w:id="6"/>
      <w:bookmarkEnd w:id="6"/>
      <w:r w:rsidDel="00000000" w:rsidR="00000000" w:rsidRPr="00000000">
        <w:rPr>
          <w:rtl w:val="0"/>
        </w:rPr>
        <w:t xml:space="preserve">=======</w:t>
      </w:r>
      <w:commentRangeStart w:id="17"/>
      <w:commentRangeStart w:id="18"/>
      <w:r w:rsidDel="00000000" w:rsidR="00000000" w:rsidRPr="00000000">
        <w:rPr>
          <w:rtl w:val="0"/>
        </w:rPr>
        <w:t xml:space="preserve"> START OF DELEGATION EXECUTION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br w:type="textWrapping"/>
        <w:t xml:space="preserve">After negotiation of delegation is complete, the process where the actual conversation moves from one Agent to another Agent takes place. We call it “Delegation Execution” in this</w:t>
      </w:r>
      <w:commentRangeStart w:id="19"/>
      <w:commentRangeStart w:id="20"/>
      <w:r w:rsidDel="00000000" w:rsidR="00000000" w:rsidRPr="00000000">
        <w:rPr>
          <w:rtl w:val="0"/>
        </w:rPr>
        <w:t xml:space="preserve"> paper.</w:t>
        <w:br w:type="textWrapping"/>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3">
      <w:pPr>
        <w:numPr>
          <w:ilvl w:val="0"/>
          <w:numId w:val="6"/>
        </w:numPr>
        <w:spacing w:line="276" w:lineRule="auto"/>
        <w:ind w:left="720" w:hanging="360"/>
      </w:pPr>
      <w:r w:rsidDel="00000000" w:rsidR="00000000" w:rsidRPr="00000000">
        <w:rPr>
          <w:rtl w:val="0"/>
        </w:rPr>
        <w:t xml:space="preserve">Agent A sends a message to the Endpoint Client asking it to </w:t>
      </w:r>
      <w:r w:rsidDel="00000000" w:rsidR="00000000" w:rsidRPr="00000000">
        <w:rPr>
          <w:rtl w:val="0"/>
        </w:rPr>
        <w:t xml:space="preserve">stop</w:t>
      </w:r>
      <w:r w:rsidDel="00000000" w:rsidR="00000000" w:rsidRPr="00000000">
        <w:rPr>
          <w:rtl w:val="0"/>
        </w:rPr>
        <w:t xml:space="preserve"> its connection to Agent A and initiate a connection with Agent B. Agent A will send to Endpoint Client a payload that may include:</w:t>
      </w:r>
    </w:p>
    <w:p w:rsidR="00000000" w:rsidDel="00000000" w:rsidP="00000000" w:rsidRDefault="00000000" w:rsidRPr="00000000" w14:paraId="00000034">
      <w:pPr>
        <w:numPr>
          <w:ilvl w:val="1"/>
          <w:numId w:val="6"/>
        </w:numPr>
        <w:spacing w:line="276" w:lineRule="auto"/>
        <w:ind w:left="1440" w:hanging="360"/>
      </w:pPr>
      <w:r w:rsidDel="00000000" w:rsidR="00000000" w:rsidRPr="00000000">
        <w:rPr>
          <w:rtl w:val="0"/>
        </w:rPr>
        <w:t xml:space="preserve">Location (IP, URI/URN, etc) of Agent B</w:t>
      </w:r>
    </w:p>
    <w:p w:rsidR="00000000" w:rsidDel="00000000" w:rsidP="00000000" w:rsidRDefault="00000000" w:rsidRPr="00000000" w14:paraId="00000035">
      <w:pPr>
        <w:numPr>
          <w:ilvl w:val="1"/>
          <w:numId w:val="6"/>
        </w:numPr>
        <w:spacing w:line="276" w:lineRule="auto"/>
        <w:ind w:left="1440" w:hanging="360"/>
      </w:pPr>
      <w:r w:rsidDel="00000000" w:rsidR="00000000" w:rsidRPr="00000000">
        <w:rPr>
          <w:rtl w:val="0"/>
        </w:rPr>
        <w:t xml:space="preserve">Credentials which will allow Client to connect to Agent B</w:t>
      </w:r>
    </w:p>
    <w:p w:rsidR="00000000" w:rsidDel="00000000" w:rsidP="00000000" w:rsidRDefault="00000000" w:rsidRPr="00000000" w14:paraId="00000036">
      <w:pPr>
        <w:numPr>
          <w:ilvl w:val="1"/>
          <w:numId w:val="6"/>
        </w:numPr>
        <w:spacing w:line="276" w:lineRule="auto"/>
        <w:ind w:left="1440" w:hanging="360"/>
      </w:pPr>
      <w:r w:rsidDel="00000000" w:rsidR="00000000" w:rsidRPr="00000000">
        <w:rPr>
          <w:rtl w:val="0"/>
        </w:rPr>
        <w:t xml:space="preserve">Unique ID that will allow Agent B to know which conversation it is taking over </w:t>
      </w:r>
    </w:p>
    <w:p w:rsidR="00000000" w:rsidDel="00000000" w:rsidP="00000000" w:rsidRDefault="00000000" w:rsidRPr="00000000" w14:paraId="00000037">
      <w:pPr>
        <w:numPr>
          <w:ilvl w:val="0"/>
          <w:numId w:val="6"/>
        </w:numPr>
        <w:spacing w:line="276" w:lineRule="auto"/>
        <w:ind w:left="720" w:hanging="360"/>
      </w:pPr>
      <w:r w:rsidDel="00000000" w:rsidR="00000000" w:rsidRPr="00000000">
        <w:rPr>
          <w:rtl w:val="0"/>
        </w:rPr>
        <w:t xml:space="preserve">Endpoint Client sends a request to connect to Agent B  (with the above payload). Agent B will respond, letting the Endpoint Client know if a connection has been established. If so (happy path), the Endpoint Client sends a confirmation message to Agent A and terminates the connection with Agent A. Once Agent B and the Endpoint Client are connected (and Agent A and Client are disconnected) Client is a paththrough from User to Agent B.  </w:t>
      </w:r>
    </w:p>
    <w:p w:rsidR="00000000" w:rsidDel="00000000" w:rsidP="00000000" w:rsidRDefault="00000000" w:rsidRPr="00000000" w14:paraId="00000038">
      <w:pPr>
        <w:numPr>
          <w:ilvl w:val="1"/>
          <w:numId w:val="6"/>
        </w:numPr>
        <w:spacing w:line="276" w:lineRule="auto"/>
        <w:ind w:left="1440" w:hanging="360"/>
      </w:pPr>
      <w:r w:rsidDel="00000000" w:rsidR="00000000" w:rsidRPr="00000000">
        <w:rPr>
          <w:rtl w:val="0"/>
        </w:rPr>
        <w:t xml:space="preserve">NOTE: Agent B may require that Agent A share its user authorization information with Agent B or </w:t>
      </w:r>
      <w:r w:rsidDel="00000000" w:rsidR="00000000" w:rsidRPr="00000000">
        <w:rPr>
          <w:rtl w:val="0"/>
        </w:rPr>
        <w:t xml:space="preserve">may require that Agent B reauthorize the user</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ab/>
      </w:r>
    </w:p>
    <w:p w:rsidR="00000000" w:rsidDel="00000000" w:rsidP="00000000" w:rsidRDefault="00000000" w:rsidRPr="00000000" w14:paraId="0000003A">
      <w:pPr>
        <w:pStyle w:val="Heading2"/>
        <w:spacing w:line="276" w:lineRule="auto"/>
        <w:ind w:firstLine="720"/>
        <w:rPr/>
      </w:pPr>
      <w:bookmarkStart w:colFirst="0" w:colLast="0" w:name="_xym6fxrsz3il" w:id="7"/>
      <w:bookmarkEnd w:id="7"/>
      <w:r w:rsidDel="00000000" w:rsidR="00000000" w:rsidRPr="00000000">
        <w:rPr>
          <w:rtl w:val="0"/>
        </w:rPr>
        <w:t xml:space="preserve">======= // END OF DELEGATION EXECUTION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numPr>
          <w:ilvl w:val="0"/>
          <w:numId w:val="6"/>
        </w:numPr>
        <w:spacing w:line="276" w:lineRule="auto"/>
        <w:ind w:left="720" w:hanging="360"/>
      </w:pPr>
      <w:r w:rsidDel="00000000" w:rsidR="00000000" w:rsidRPr="00000000">
        <w:rPr>
          <w:rtl w:val="0"/>
        </w:rPr>
        <w:t xml:space="preserve">Agent B processes the request from the user and gives output back to the user to continue the conversation. [NOT IN SCOPE]</w:t>
      </w:r>
    </w:p>
    <w:p w:rsidR="00000000" w:rsidDel="00000000" w:rsidP="00000000" w:rsidRDefault="00000000" w:rsidRPr="00000000" w14:paraId="0000003D">
      <w:pPr>
        <w:spacing w:line="276" w:lineRule="auto"/>
        <w:ind w:left="0" w:firstLine="0"/>
        <w:rPr/>
      </w:pPr>
      <w:r w:rsidDel="00000000" w:rsidR="00000000" w:rsidRPr="00000000">
        <w:rPr>
          <w:rtl w:val="0"/>
        </w:rPr>
      </w:r>
    </w:p>
    <w:p w:rsidR="00000000" w:rsidDel="00000000" w:rsidP="00000000" w:rsidRDefault="00000000" w:rsidRPr="00000000" w14:paraId="0000003E">
      <w:pPr>
        <w:pStyle w:val="Heading1"/>
        <w:numPr>
          <w:ilvl w:val="0"/>
          <w:numId w:val="7"/>
        </w:numPr>
        <w:spacing w:line="276" w:lineRule="auto"/>
        <w:rPr>
          <w:sz w:val="40"/>
          <w:szCs w:val="40"/>
        </w:rPr>
      </w:pPr>
      <w:bookmarkStart w:colFirst="0" w:colLast="0" w:name="_lglfe6safyy" w:id="8"/>
      <w:bookmarkEnd w:id="8"/>
      <w:r w:rsidDel="00000000" w:rsidR="00000000" w:rsidRPr="00000000">
        <w:rPr>
          <w:rtl w:val="0"/>
        </w:rPr>
        <w:t xml:space="preserve">Conditions for Accepting Delegation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Agent B will respond that it is willing to help with conversation (by accepting the delegation request) if the following conditions are satisfied.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Agent B is authorized, able, and willing to handle the request</w:t>
      </w:r>
    </w:p>
    <w:p w:rsidR="00000000" w:rsidDel="00000000" w:rsidP="00000000" w:rsidRDefault="00000000" w:rsidRPr="00000000" w14:paraId="00000043">
      <w:pPr>
        <w:numPr>
          <w:ilvl w:val="1"/>
          <w:numId w:val="3"/>
        </w:numPr>
        <w:spacing w:line="276" w:lineRule="auto"/>
        <w:ind w:left="1440" w:hanging="360"/>
        <w:rPr>
          <w:u w:val="none"/>
        </w:rPr>
      </w:pPr>
      <w:r w:rsidDel="00000000" w:rsidR="00000000" w:rsidRPr="00000000">
        <w:rPr>
          <w:rtl w:val="0"/>
        </w:rPr>
        <w:t xml:space="preserve">Agent B understands the request and has the ability to communicate to the user a response</w:t>
      </w:r>
    </w:p>
    <w:p w:rsidR="00000000" w:rsidDel="00000000" w:rsidP="00000000" w:rsidRDefault="00000000" w:rsidRPr="00000000" w14:paraId="00000044">
      <w:pPr>
        <w:numPr>
          <w:ilvl w:val="1"/>
          <w:numId w:val="3"/>
        </w:numPr>
        <w:spacing w:line="276" w:lineRule="auto"/>
        <w:ind w:left="1440" w:hanging="360"/>
        <w:rPr>
          <w:u w:val="none"/>
        </w:rPr>
      </w:pPr>
      <w:r w:rsidDel="00000000" w:rsidR="00000000" w:rsidRPr="00000000">
        <w:rPr>
          <w:rtl w:val="0"/>
        </w:rPr>
        <w:t xml:space="preserve">Agent B has enough free resources to handle the request</w:t>
      </w:r>
    </w:p>
    <w:p w:rsidR="00000000" w:rsidDel="00000000" w:rsidP="00000000" w:rsidRDefault="00000000" w:rsidRPr="00000000" w14:paraId="00000045">
      <w:pPr>
        <w:numPr>
          <w:ilvl w:val="1"/>
          <w:numId w:val="3"/>
        </w:numPr>
        <w:spacing w:line="276" w:lineRule="auto"/>
        <w:ind w:left="1440" w:hanging="360"/>
        <w:rPr>
          <w:u w:val="none"/>
        </w:rPr>
      </w:pPr>
      <w:r w:rsidDel="00000000" w:rsidR="00000000" w:rsidRPr="00000000">
        <w:rPr>
          <w:rtl w:val="0"/>
        </w:rPr>
        <w:t xml:space="preserve">Agent B trusts Agent A</w:t>
      </w:r>
    </w:p>
    <w:p w:rsidR="00000000" w:rsidDel="00000000" w:rsidP="00000000" w:rsidRDefault="00000000" w:rsidRPr="00000000" w14:paraId="00000046">
      <w:pPr>
        <w:numPr>
          <w:ilvl w:val="1"/>
          <w:numId w:val="3"/>
        </w:numPr>
        <w:spacing w:line="276" w:lineRule="auto"/>
        <w:ind w:left="1440" w:hanging="360"/>
      </w:pPr>
      <w:commentRangeStart w:id="21"/>
      <w:commentRangeStart w:id="22"/>
      <w:r w:rsidDel="00000000" w:rsidR="00000000" w:rsidRPr="00000000">
        <w:rPr>
          <w:rtl w:val="0"/>
        </w:rPr>
        <w:t xml:space="preserve">Agent B trusts the user</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7">
      <w:pPr>
        <w:numPr>
          <w:ilvl w:val="0"/>
          <w:numId w:val="3"/>
        </w:numPr>
        <w:spacing w:line="276" w:lineRule="auto"/>
        <w:ind w:left="720" w:hanging="360"/>
      </w:pPr>
      <w:r w:rsidDel="00000000" w:rsidR="00000000" w:rsidRPr="00000000">
        <w:rPr>
          <w:rtl w:val="0"/>
        </w:rPr>
        <w:t xml:space="preserve">The request from Agent A to B is passed in a level that Agent B can understand (ie level 0, 1 and/or 2)</w:t>
      </w:r>
    </w:p>
    <w:p w:rsidR="00000000" w:rsidDel="00000000" w:rsidP="00000000" w:rsidRDefault="00000000" w:rsidRPr="00000000" w14:paraId="00000048">
      <w:pPr>
        <w:numPr>
          <w:ilvl w:val="0"/>
          <w:numId w:val="3"/>
        </w:numPr>
        <w:spacing w:line="276" w:lineRule="auto"/>
        <w:ind w:left="720" w:hanging="360"/>
      </w:pPr>
      <w:commentRangeStart w:id="23"/>
      <w:commentRangeStart w:id="24"/>
      <w:commentRangeStart w:id="25"/>
      <w:r w:rsidDel="00000000" w:rsidR="00000000" w:rsidRPr="00000000">
        <w:rPr>
          <w:rtl w:val="0"/>
        </w:rPr>
        <w:t xml:space="preserve">The Context provided by Agent A is understandable/sufficient to Agent B</w:t>
      </w:r>
    </w:p>
    <w:p w:rsidR="00000000" w:rsidDel="00000000" w:rsidP="00000000" w:rsidRDefault="00000000" w:rsidRPr="00000000" w14:paraId="00000049">
      <w:pPr>
        <w:numPr>
          <w:ilvl w:val="0"/>
          <w:numId w:val="3"/>
        </w:numPr>
        <w:spacing w:line="276" w:lineRule="auto"/>
        <w:ind w:left="720" w:hanging="360"/>
      </w:pPr>
      <w:r w:rsidDel="00000000" w:rsidR="00000000" w:rsidRPr="00000000">
        <w:rPr>
          <w:rtl w:val="0"/>
        </w:rPr>
        <w:t xml:space="preserve">The User Data that is provided by Agent A is understandable/sufficient to Agent B</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4A">
      <w:pPr>
        <w:numPr>
          <w:ilvl w:val="0"/>
          <w:numId w:val="3"/>
        </w:numPr>
        <w:spacing w:line="276" w:lineRule="auto"/>
        <w:ind w:left="720" w:hanging="360"/>
      </w:pPr>
      <w:r w:rsidDel="00000000" w:rsidR="00000000" w:rsidRPr="00000000">
        <w:rPr>
          <w:rtl w:val="0"/>
        </w:rPr>
        <w:t xml:space="preserve">It knows what should happen after task is complete (ie will conversation be delegated back to Agent A or will it remain with Agent B or will it terminate the conversation)</w:t>
      </w:r>
    </w:p>
    <w:p w:rsidR="00000000" w:rsidDel="00000000" w:rsidP="00000000" w:rsidRDefault="00000000" w:rsidRPr="00000000" w14:paraId="0000004B">
      <w:pPr>
        <w:numPr>
          <w:ilvl w:val="0"/>
          <w:numId w:val="3"/>
        </w:numPr>
        <w:spacing w:line="276" w:lineRule="auto"/>
        <w:ind w:left="720" w:hanging="360"/>
      </w:pPr>
      <w:commentRangeStart w:id="26"/>
      <w:commentRangeStart w:id="27"/>
      <w:r w:rsidDel="00000000" w:rsidR="00000000" w:rsidRPr="00000000">
        <w:rPr>
          <w:rtl w:val="0"/>
        </w:rPr>
        <w:t xml:space="preserve">It knows what should happen to the floor if it suffers an abnormal termination</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C">
      <w:pPr>
        <w:numPr>
          <w:ilvl w:val="0"/>
          <w:numId w:val="3"/>
        </w:numPr>
        <w:spacing w:line="276" w:lineRule="auto"/>
        <w:ind w:left="720" w:hanging="360"/>
      </w:pPr>
      <w:r w:rsidDel="00000000" w:rsidR="00000000" w:rsidRPr="00000000">
        <w:rPr>
          <w:rtl w:val="0"/>
        </w:rPr>
        <w:t xml:space="preserve">Does the context associated with the request satisfy privacy security and business,  policies</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rtl w:val="0"/>
        </w:rPr>
        <w:t xml:space="preserve">Does the data to be shared from Agent A to Agent B satisfy privacy security and business policies</w:t>
      </w:r>
    </w:p>
    <w:p w:rsidR="00000000" w:rsidDel="00000000" w:rsidP="00000000" w:rsidRDefault="00000000" w:rsidRPr="00000000" w14:paraId="0000004E">
      <w:pPr>
        <w:spacing w:line="276" w:lineRule="auto"/>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NOTE: </w:t>
      </w:r>
      <w:commentRangeStart w:id="28"/>
      <w:commentRangeStart w:id="29"/>
      <w:r w:rsidDel="00000000" w:rsidR="00000000" w:rsidRPr="00000000">
        <w:rPr>
          <w:rtl w:val="0"/>
        </w:rPr>
        <w:t xml:space="preserve">We should make an architectural decision about whether Delegation Negotiation should happen in one or more steps. </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The simplest approach is a single request, but there might be some benefits to doing negotiation in a number of steps.</w:t>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pStyle w:val="Heading1"/>
        <w:numPr>
          <w:ilvl w:val="0"/>
          <w:numId w:val="7"/>
        </w:numPr>
        <w:spacing w:line="276" w:lineRule="auto"/>
        <w:rPr>
          <w:sz w:val="40"/>
          <w:szCs w:val="40"/>
        </w:rPr>
      </w:pPr>
      <w:bookmarkStart w:colFirst="0" w:colLast="0" w:name="_7lu1pptesm01" w:id="9"/>
      <w:bookmarkEnd w:id="9"/>
      <w:r w:rsidDel="00000000" w:rsidR="00000000" w:rsidRPr="00000000">
        <w:rPr>
          <w:rtl w:val="0"/>
        </w:rPr>
        <w:t xml:space="preserve">To Consider</w:t>
      </w:r>
    </w:p>
    <w:p w:rsidR="00000000" w:rsidDel="00000000" w:rsidP="00000000" w:rsidRDefault="00000000" w:rsidRPr="00000000" w14:paraId="00000052">
      <w:pPr>
        <w:pStyle w:val="Heading2"/>
        <w:rPr/>
      </w:pPr>
      <w:bookmarkStart w:colFirst="0" w:colLast="0" w:name="_1c6st9hjj65e" w:id="10"/>
      <w:bookmarkEnd w:id="10"/>
      <w:r w:rsidDel="00000000" w:rsidR="00000000" w:rsidRPr="00000000">
        <w:rPr>
          <w:rtl w:val="0"/>
        </w:rPr>
        <w:t xml:space="preserve">Scalability and maintenance</w:t>
      </w:r>
    </w:p>
    <w:p w:rsidR="00000000" w:rsidDel="00000000" w:rsidP="00000000" w:rsidRDefault="00000000" w:rsidRPr="00000000" w14:paraId="00000053">
      <w:pPr>
        <w:ind w:left="0" w:firstLine="0"/>
        <w:rPr/>
      </w:pPr>
      <w:r w:rsidDel="00000000" w:rsidR="00000000" w:rsidRPr="00000000">
        <w:rPr>
          <w:rtl w:val="0"/>
        </w:rPr>
        <w:t xml:space="preserve">We want to ensure that the standards we create can be updated without as little pain as possible.</w:t>
      </w:r>
      <w:commentRangeStart w:id="30"/>
      <w:r w:rsidDel="00000000" w:rsidR="00000000" w:rsidRPr="00000000">
        <w:rPr>
          <w:rtl w:val="0"/>
        </w:rPr>
        <w:t xml:space="preserve"> How do we envision updating our standards?</w:t>
      </w:r>
      <w:commentRangeEnd w:id="30"/>
      <w:r w:rsidDel="00000000" w:rsidR="00000000" w:rsidRPr="00000000">
        <w:commentReference w:id="30"/>
      </w:r>
      <w:r w:rsidDel="00000000" w:rsidR="00000000" w:rsidRPr="00000000">
        <w:rPr>
          <w:rtl w:val="0"/>
        </w:rPr>
        <w:t xml:space="preserve"> Consider the following scenario: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i w:val="1"/>
          <w:rtl w:val="0"/>
        </w:rPr>
        <w:t xml:space="preserve">OVON created collaboration/delegation standards (v1) were released in 2023 and Agent A and Agent B both have put in the software patch which allows them to communicate. However in 2024 a new version of the standards (v2) was released and only Agent A has put in the software patch.</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commentRangeStart w:id="31"/>
      <w:commentRangeStart w:id="32"/>
      <w:commentRangeStart w:id="33"/>
      <w:commentRangeStart w:id="34"/>
      <w:r w:rsidDel="00000000" w:rsidR="00000000" w:rsidRPr="00000000">
        <w:rPr>
          <w:rtl w:val="0"/>
        </w:rPr>
        <w:t xml:space="preserve">Question: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Would Delegation request made by Agent A to B be successful?</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Would the software patch happen on platform level? Or individual Agent level?</w:t>
      </w:r>
    </w:p>
    <w:p w:rsidR="00000000" w:rsidDel="00000000" w:rsidP="00000000" w:rsidRDefault="00000000" w:rsidRPr="00000000" w14:paraId="0000005A">
      <w:pPr>
        <w:pStyle w:val="Heading2"/>
        <w:rPr/>
      </w:pPr>
      <w:bookmarkStart w:colFirst="0" w:colLast="0" w:name="_7l8zksvf5npw" w:id="11"/>
      <w:bookmarkEnd w:id="11"/>
      <w:r w:rsidDel="00000000" w:rsidR="00000000" w:rsidRPr="00000000">
        <w:rPr>
          <w:rtl w:val="0"/>
        </w:rPr>
      </w:r>
    </w:p>
    <w:p w:rsidR="00000000" w:rsidDel="00000000" w:rsidP="00000000" w:rsidRDefault="00000000" w:rsidRPr="00000000" w14:paraId="0000005B">
      <w:pPr>
        <w:pStyle w:val="Heading2"/>
        <w:rPr/>
      </w:pPr>
      <w:bookmarkStart w:colFirst="0" w:colLast="0" w:name="_wrsvuyddr5eb" w:id="12"/>
      <w:bookmarkEnd w:id="12"/>
      <w:r w:rsidDel="00000000" w:rsidR="00000000" w:rsidRPr="00000000">
        <w:rPr>
          <w:rtl w:val="0"/>
        </w:rPr>
        <w:t xml:space="preserve">Communication Protocols</w:t>
      </w:r>
    </w:p>
    <w:p w:rsidR="00000000" w:rsidDel="00000000" w:rsidP="00000000" w:rsidRDefault="00000000" w:rsidRPr="00000000" w14:paraId="0000005C">
      <w:pPr>
        <w:rPr/>
      </w:pPr>
      <w:r w:rsidDel="00000000" w:rsidR="00000000" w:rsidRPr="00000000">
        <w:rPr>
          <w:rtl w:val="0"/>
        </w:rPr>
        <w:t xml:space="preserve">Consider the following questions:</w:t>
        <w:br w:type="textWrapping"/>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How will Agent A communicate with Agent B?</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Are there protocols that exist that are best for our use case?</w:t>
      </w:r>
    </w:p>
    <w:p w:rsidR="00000000" w:rsidDel="00000000" w:rsidP="00000000" w:rsidRDefault="00000000" w:rsidRPr="00000000" w14:paraId="0000005F">
      <w:pPr>
        <w:ind w:left="0" w:firstLine="0"/>
        <w:rPr/>
      </w:pP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60">
      <w:pPr>
        <w:pStyle w:val="Heading2"/>
        <w:rPr/>
      </w:pPr>
      <w:bookmarkStart w:colFirst="0" w:colLast="0" w:name="_lslhak1rkfaj" w:id="13"/>
      <w:bookmarkEnd w:id="13"/>
      <w:r w:rsidDel="00000000" w:rsidR="00000000" w:rsidRPr="00000000">
        <w:rPr>
          <w:rtl w:val="0"/>
        </w:rPr>
        <w:t xml:space="preserve">Security</w:t>
      </w:r>
    </w:p>
    <w:p w:rsidR="00000000" w:rsidDel="00000000" w:rsidP="00000000" w:rsidRDefault="00000000" w:rsidRPr="00000000" w14:paraId="00000061">
      <w:pPr>
        <w:rPr/>
      </w:pPr>
      <w:r w:rsidDel="00000000" w:rsidR="00000000" w:rsidRPr="00000000">
        <w:rPr>
          <w:rtl w:val="0"/>
        </w:rPr>
        <w:t xml:space="preserve">Consider the following questions: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How do we ensure that the communication between Agent A and Agent B are secure?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How do we ensure that Agents only get genuine delegation requests?</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How to avoid DDOS attacks?</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67">
      <w:pPr>
        <w:spacing w:line="276" w:lineRule="auto"/>
        <w:ind w:left="720" w:firstLine="0"/>
        <w:rPr/>
      </w:pPr>
      <w:r w:rsidDel="00000000" w:rsidR="00000000" w:rsidRPr="00000000">
        <w:rPr>
          <w:rtl w:val="0"/>
        </w:rPr>
      </w:r>
    </w:p>
    <w:p w:rsidR="00000000" w:rsidDel="00000000" w:rsidP="00000000" w:rsidRDefault="00000000" w:rsidRPr="00000000" w14:paraId="00000068">
      <w:pPr>
        <w:pStyle w:val="Heading2"/>
        <w:rPr/>
      </w:pPr>
      <w:bookmarkStart w:colFirst="0" w:colLast="0" w:name="_2lwrcr98czym" w:id="14"/>
      <w:bookmarkEnd w:id="14"/>
      <w:r w:rsidDel="00000000" w:rsidR="00000000" w:rsidRPr="00000000">
        <w:rPr>
          <w:rtl w:val="0"/>
        </w:rPr>
        <w:t xml:space="preserve">Privacy</w:t>
      </w:r>
    </w:p>
    <w:p w:rsidR="00000000" w:rsidDel="00000000" w:rsidP="00000000" w:rsidRDefault="00000000" w:rsidRPr="00000000" w14:paraId="00000069">
      <w:pPr>
        <w:rPr/>
      </w:pPr>
      <w:r w:rsidDel="00000000" w:rsidR="00000000" w:rsidRPr="00000000">
        <w:rPr>
          <w:rtl w:val="0"/>
        </w:rPr>
        <w:t xml:space="preserve">Consider the following questions: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How do we ensure that Agent A does not share information with Agent B that the End User (or Agent B) do not wish to be shared?</w:t>
      </w: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How can the End User control their information?</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What kind of control can they expect?</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4eipa0pba44p" w:id="15"/>
      <w:bookmarkEnd w:id="15"/>
      <w:r w:rsidDel="00000000" w:rsidR="00000000" w:rsidRPr="00000000">
        <w:rPr>
          <w:rtl w:val="0"/>
        </w:rPr>
        <w:t xml:space="preserve">Transparency</w:t>
      </w:r>
    </w:p>
    <w:p w:rsidR="00000000" w:rsidDel="00000000" w:rsidP="00000000" w:rsidRDefault="00000000" w:rsidRPr="00000000" w14:paraId="00000071">
      <w:pPr>
        <w:rPr/>
      </w:pPr>
      <w:r w:rsidDel="00000000" w:rsidR="00000000" w:rsidRPr="00000000">
        <w:rPr>
          <w:rtl w:val="0"/>
        </w:rPr>
        <w:t xml:space="preserve">Consider the following questions: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How much information should end users get about who is involved in the conversations they are having?</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Should that information be real time or accessible after conversation is over?</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If it is traceable where should that information be stored? How would users gain access to it?</w:t>
      </w:r>
    </w:p>
    <w:p w:rsidR="00000000" w:rsidDel="00000000" w:rsidP="00000000" w:rsidRDefault="00000000" w:rsidRPr="00000000" w14:paraId="00000076">
      <w:pPr>
        <w:pStyle w:val="Heading2"/>
        <w:rPr/>
      </w:pPr>
      <w:bookmarkStart w:colFirst="0" w:colLast="0" w:name="_6zriglterl9j" w:id="16"/>
      <w:bookmarkEnd w:id="16"/>
      <w:r w:rsidDel="00000000" w:rsidR="00000000" w:rsidRPr="00000000">
        <w:rPr>
          <w:rtl w:val="0"/>
        </w:rPr>
        <w:br w:type="textWrapping"/>
        <w:t xml:space="preserve">End of Task</w:t>
      </w:r>
    </w:p>
    <w:p w:rsidR="00000000" w:rsidDel="00000000" w:rsidP="00000000" w:rsidRDefault="00000000" w:rsidRPr="00000000" w14:paraId="00000077">
      <w:pPr>
        <w:rPr/>
      </w:pPr>
      <w:r w:rsidDel="00000000" w:rsidR="00000000" w:rsidRPr="00000000">
        <w:rPr>
          <w:rtl w:val="0"/>
        </w:rPr>
        <w:t xml:space="preserve">Just like real conversations, conversations with Conversation AI systems are often not linear. If Agent A delegates a task to Agent B, there might be an instruction asking that the conversation be delegated back to Agent A after the task is completed. However, this might not be easy for Agent B to actually execute. Take for example the following scenario: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U: I want to buy a car.</w:t>
      </w:r>
    </w:p>
    <w:p w:rsidR="00000000" w:rsidDel="00000000" w:rsidP="00000000" w:rsidRDefault="00000000" w:rsidRPr="00000000" w14:paraId="0000007A">
      <w:pPr>
        <w:ind w:firstLine="720"/>
        <w:rPr/>
      </w:pPr>
      <w:r w:rsidDel="00000000" w:rsidR="00000000" w:rsidRPr="00000000">
        <w:rPr>
          <w:rtl w:val="0"/>
        </w:rPr>
        <w:t xml:space="preserve">AgentA: Hmmm, let me pass you to AutoBot to help with that.</w:t>
      </w:r>
    </w:p>
    <w:p w:rsidR="00000000" w:rsidDel="00000000" w:rsidP="00000000" w:rsidRDefault="00000000" w:rsidRPr="00000000" w14:paraId="0000007B">
      <w:pPr>
        <w:ind w:firstLine="720"/>
        <w:rPr/>
      </w:pPr>
      <w:r w:rsidDel="00000000" w:rsidR="00000000" w:rsidRPr="00000000">
        <w:rPr>
          <w:rtl w:val="0"/>
        </w:rPr>
        <w:t xml:space="preserve">&lt;Delegate to AutoBot&gt;</w:t>
      </w:r>
    </w:p>
    <w:p w:rsidR="00000000" w:rsidDel="00000000" w:rsidP="00000000" w:rsidRDefault="00000000" w:rsidRPr="00000000" w14:paraId="0000007C">
      <w:pPr>
        <w:ind w:firstLine="720"/>
        <w:rPr/>
      </w:pPr>
      <w:r w:rsidDel="00000000" w:rsidR="00000000" w:rsidRPr="00000000">
        <w:rPr>
          <w:rtl w:val="0"/>
        </w:rPr>
        <w:t xml:space="preserve">&lt;INTENT=BUY_CAR&gt;</w:t>
      </w:r>
    </w:p>
    <w:p w:rsidR="00000000" w:rsidDel="00000000" w:rsidP="00000000" w:rsidRDefault="00000000" w:rsidRPr="00000000" w14:paraId="0000007D">
      <w:pPr>
        <w:ind w:left="720" w:firstLine="0"/>
        <w:rPr/>
      </w:pPr>
      <w:r w:rsidDel="00000000" w:rsidR="00000000" w:rsidRPr="00000000">
        <w:rPr>
          <w:rtl w:val="0"/>
        </w:rPr>
        <w:t xml:space="preserve">AutoBot: *car engine earcon* I can help answer all your car buying needs. Are you looking for an SUV?</w:t>
      </w:r>
    </w:p>
    <w:p w:rsidR="00000000" w:rsidDel="00000000" w:rsidP="00000000" w:rsidRDefault="00000000" w:rsidRPr="00000000" w14:paraId="0000007E">
      <w:pPr>
        <w:ind w:left="720" w:firstLine="0"/>
        <w:rPr/>
      </w:pPr>
      <w:r w:rsidDel="00000000" w:rsidR="00000000" w:rsidRPr="00000000">
        <w:rPr>
          <w:rtl w:val="0"/>
        </w:rPr>
        <w:t xml:space="preserve">U: Hmmm, what SUV has the best gas mileage?</w:t>
      </w:r>
    </w:p>
    <w:p w:rsidR="00000000" w:rsidDel="00000000" w:rsidP="00000000" w:rsidRDefault="00000000" w:rsidRPr="00000000" w14:paraId="0000007F">
      <w:pPr>
        <w:ind w:left="720" w:firstLine="0"/>
        <w:rPr/>
      </w:pPr>
      <w:r w:rsidDel="00000000" w:rsidR="00000000" w:rsidRPr="00000000">
        <w:rPr>
          <w:rtl w:val="0"/>
        </w:rPr>
        <w:t xml:space="preserve">&lt;Switch Intent, INTENT=INFO_GAS_MILAGE, ENTITY: carType = SUV&gt;</w:t>
      </w:r>
    </w:p>
    <w:p w:rsidR="00000000" w:rsidDel="00000000" w:rsidP="00000000" w:rsidRDefault="00000000" w:rsidRPr="00000000" w14:paraId="00000080">
      <w:pPr>
        <w:ind w:left="720" w:firstLine="0"/>
        <w:rPr/>
      </w:pPr>
      <w:r w:rsidDel="00000000" w:rsidR="00000000" w:rsidRPr="00000000">
        <w:rPr>
          <w:rtl w:val="0"/>
        </w:rPr>
        <w:t xml:space="preserve">AutoBot: The 2023 GreenLeaf by Isuzu gets you an amazing 87.5 miles per gallon.</w:t>
      </w:r>
    </w:p>
    <w:p w:rsidR="00000000" w:rsidDel="00000000" w:rsidP="00000000" w:rsidRDefault="00000000" w:rsidRPr="00000000" w14:paraId="00000081">
      <w:pPr>
        <w:ind w:left="720" w:firstLine="0"/>
        <w:rPr/>
      </w:pPr>
      <w:r w:rsidDel="00000000" w:rsidR="00000000" w:rsidRPr="00000000">
        <w:rPr>
          <w:rtl w:val="0"/>
        </w:rPr>
        <w:t xml:space="preserve">&lt;Goes back to INTENT=BUY_CAR&gt;</w:t>
      </w:r>
    </w:p>
    <w:p w:rsidR="00000000" w:rsidDel="00000000" w:rsidP="00000000" w:rsidRDefault="00000000" w:rsidRPr="00000000" w14:paraId="00000082">
      <w:pPr>
        <w:ind w:left="720" w:firstLine="0"/>
        <w:rPr/>
      </w:pPr>
      <w:r w:rsidDel="00000000" w:rsidR="00000000" w:rsidRPr="00000000">
        <w:rPr>
          <w:rtl w:val="0"/>
        </w:rPr>
        <w:t xml:space="preserve">AutoBot: Would you like to hear the base price for the 2023 GreenLeaf?</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commentRangeStart w:id="35"/>
      <w:commentRangeStart w:id="36"/>
      <w:commentRangeStart w:id="37"/>
      <w:commentRangeStart w:id="38"/>
      <w:r w:rsidDel="00000000" w:rsidR="00000000" w:rsidRPr="00000000">
        <w:rPr>
          <w:rtl w:val="0"/>
        </w:rPr>
        <w:t xml:space="preserve">Should AutoBot delegate back to AgentA after it gave the mileage for the GreenLeaf?</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t xml:space="preserve"> </w:t>
      </w:r>
      <w:commentRangeStart w:id="39"/>
      <w:commentRangeStart w:id="40"/>
      <w:commentRangeStart w:id="41"/>
      <w:commentRangeStart w:id="42"/>
      <w:r w:rsidDel="00000000" w:rsidR="00000000" w:rsidRPr="00000000">
        <w:rPr>
          <w:rtl w:val="0"/>
        </w:rPr>
        <w:t xml:space="preserve">This topic is complex and will need to be explored outside of this paper.</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1yxfg68koys6" w:id="17"/>
      <w:bookmarkEnd w:id="17"/>
      <w:r w:rsidDel="00000000" w:rsidR="00000000" w:rsidRPr="00000000">
        <w:rPr>
          <w:rtl w:val="0"/>
        </w:rPr>
        <w:t xml:space="preserve">Error handling</w:t>
      </w:r>
    </w:p>
    <w:p w:rsidR="00000000" w:rsidDel="00000000" w:rsidP="00000000" w:rsidRDefault="00000000" w:rsidRPr="00000000" w14:paraId="00000087">
      <w:pPr>
        <w:rPr/>
      </w:pPr>
      <w:r w:rsidDel="00000000" w:rsidR="00000000" w:rsidRPr="00000000">
        <w:rPr>
          <w:rtl w:val="0"/>
        </w:rPr>
        <w:t xml:space="preserve">At any point during negotiation and execution errors can occur. How should these errors be handled? How do we ensure that the end user does not get silence?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rbrvul31qose" w:id="18"/>
      <w:bookmarkEnd w:id="18"/>
      <w:r w:rsidDel="00000000" w:rsidR="00000000" w:rsidRPr="00000000">
        <w:rPr>
          <w:rtl w:val="0"/>
        </w:rPr>
        <w:t xml:space="preserve">End of </w:t>
      </w:r>
      <w:commentRangeStart w:id="43"/>
      <w:commentRangeStart w:id="44"/>
      <w:r w:rsidDel="00000000" w:rsidR="00000000" w:rsidRPr="00000000">
        <w:rPr>
          <w:rtl w:val="0"/>
        </w:rPr>
        <w:t xml:space="preserve">Conversation</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Should conversations expire?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276" w:lineRule="auto"/>
        <w:ind w:left="720" w:firstLine="0"/>
        <w:rPr/>
      </w:pPr>
      <w:r w:rsidDel="00000000" w:rsidR="00000000" w:rsidRPr="00000000">
        <w:rPr>
          <w:rtl w:val="0"/>
        </w:rPr>
      </w:r>
    </w:p>
    <w:p w:rsidR="00000000" w:rsidDel="00000000" w:rsidP="00000000" w:rsidRDefault="00000000" w:rsidRPr="00000000" w14:paraId="0000008E">
      <w:pPr>
        <w:pStyle w:val="Heading1"/>
        <w:numPr>
          <w:ilvl w:val="0"/>
          <w:numId w:val="7"/>
        </w:numPr>
        <w:spacing w:line="276" w:lineRule="auto"/>
        <w:rPr>
          <w:sz w:val="40"/>
          <w:szCs w:val="40"/>
        </w:rPr>
      </w:pPr>
      <w:bookmarkStart w:colFirst="0" w:colLast="0" w:name="_t0c56q5xwh3h" w:id="19"/>
      <w:bookmarkEnd w:id="19"/>
      <w:r w:rsidDel="00000000" w:rsidR="00000000" w:rsidRPr="00000000">
        <w:rPr>
          <w:rtl w:val="0"/>
        </w:rPr>
        <w:t xml:space="preserve">Delegation Sequence Diagram</w:t>
      </w:r>
    </w:p>
    <w:p w:rsidR="00000000" w:rsidDel="00000000" w:rsidP="00000000" w:rsidRDefault="00000000" w:rsidRPr="00000000" w14:paraId="0000008F">
      <w:pPr>
        <w:spacing w:line="276" w:lineRule="auto"/>
        <w:ind w:left="720" w:firstLine="0"/>
        <w:rPr/>
      </w:pPr>
      <w:r w:rsidDel="00000000" w:rsidR="00000000" w:rsidRPr="00000000">
        <w:rPr>
          <w:rtl w:val="0"/>
        </w:rPr>
      </w:r>
    </w:p>
    <w:p w:rsidR="00000000" w:rsidDel="00000000" w:rsidP="00000000" w:rsidRDefault="00000000" w:rsidRPr="00000000" w14:paraId="00000090">
      <w:pPr>
        <w:spacing w:line="276" w:lineRule="auto"/>
        <w:ind w:left="720" w:firstLine="0"/>
        <w:rPr/>
      </w:pPr>
      <w:commentRangeStart w:id="45"/>
      <w:commentRangeStart w:id="46"/>
      <w:r w:rsidDel="00000000" w:rsidR="00000000" w:rsidRPr="00000000">
        <w:rPr>
          <w:rtl w:val="0"/>
        </w:rPr>
        <w:t xml:space="preserve">Below is the current version of the diagram that attempts to visually represent the delegation steps.</w:t>
      </w:r>
    </w:p>
    <w:p w:rsidR="00000000" w:rsidDel="00000000" w:rsidP="00000000" w:rsidRDefault="00000000" w:rsidRPr="00000000" w14:paraId="00000091">
      <w:pPr>
        <w:spacing w:line="276" w:lineRule="auto"/>
        <w:ind w:left="720" w:firstLine="0"/>
        <w:rPr/>
      </w:pP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92">
      <w:pPr>
        <w:spacing w:line="276" w:lineRule="auto"/>
        <w:ind w:left="720" w:firstLine="0"/>
        <w:rPr/>
      </w:pPr>
      <w:r w:rsidDel="00000000" w:rsidR="00000000" w:rsidRPr="00000000">
        <w:rPr>
          <w:rtl w:val="0"/>
        </w:rPr>
        <w:t xml:space="preserve">It was created using SequenceDiagram.org and an editable version is Google Drive:</w:t>
      </w:r>
    </w:p>
    <w:p w:rsidR="00000000" w:rsidDel="00000000" w:rsidP="00000000" w:rsidRDefault="00000000" w:rsidRPr="00000000" w14:paraId="00000093">
      <w:pPr>
        <w:spacing w:line="276" w:lineRule="auto"/>
        <w:ind w:left="720" w:firstLine="0"/>
        <w:rPr/>
      </w:pPr>
      <w:hyperlink r:id="rId7">
        <w:r w:rsidDel="00000000" w:rsidR="00000000" w:rsidRPr="00000000">
          <w:rPr>
            <w:color w:val="1155cc"/>
            <w:u w:val="single"/>
            <w:rtl w:val="0"/>
          </w:rPr>
          <w:t xml:space="preserve">https://drive.google.com/file/d/1G5q8aNk1yB5GKprcGidcvDhuLpCj32xi/view?usp=share_link</w:t>
        </w:r>
      </w:hyperlink>
      <w:r w:rsidDel="00000000" w:rsidR="00000000" w:rsidRPr="00000000">
        <w:rPr>
          <w:rtl w:val="0"/>
        </w:rPr>
        <w:t xml:space="preserve"> </w:t>
      </w:r>
    </w:p>
    <w:p w:rsidR="00000000" w:rsidDel="00000000" w:rsidP="00000000" w:rsidRDefault="00000000" w:rsidRPr="00000000" w14:paraId="00000094">
      <w:pPr>
        <w:spacing w:line="276" w:lineRule="auto"/>
        <w:ind w:left="720" w:firstLine="0"/>
        <w:rPr/>
      </w:pPr>
      <w:r w:rsidDel="00000000" w:rsidR="00000000" w:rsidRPr="00000000">
        <w:rPr>
          <w:rtl w:val="0"/>
        </w:rPr>
      </w:r>
    </w:p>
    <w:p w:rsidR="00000000" w:rsidDel="00000000" w:rsidP="00000000" w:rsidRDefault="00000000" w:rsidRPr="00000000" w14:paraId="00000095">
      <w:pPr>
        <w:spacing w:line="276" w:lineRule="auto"/>
        <w:ind w:left="720" w:firstLine="0"/>
        <w:rPr/>
      </w:pPr>
      <w:r w:rsidDel="00000000" w:rsidR="00000000" w:rsidRPr="00000000">
        <w:rPr>
          <w:rtl w:val="0"/>
        </w:rPr>
        <w:t xml:space="preserve">.</w:t>
      </w:r>
    </w:p>
    <w:p w:rsidR="00000000" w:rsidDel="00000000" w:rsidP="00000000" w:rsidRDefault="00000000" w:rsidRPr="00000000" w14:paraId="00000096">
      <w:pPr>
        <w:spacing w:line="276" w:lineRule="auto"/>
        <w:ind w:left="720" w:firstLine="0"/>
        <w:rPr/>
      </w:pPr>
      <w:r w:rsidDel="00000000" w:rsidR="00000000" w:rsidRPr="00000000">
        <w:rPr>
          <w:rtl w:val="0"/>
        </w:rPr>
      </w:r>
    </w:p>
    <w:p w:rsidR="00000000" w:rsidDel="00000000" w:rsidP="00000000" w:rsidRDefault="00000000" w:rsidRPr="00000000" w14:paraId="00000097">
      <w:pPr>
        <w:spacing w:line="276" w:lineRule="auto"/>
        <w:ind w:left="720" w:firstLine="0"/>
        <w:rPr/>
      </w:pPr>
      <w:r w:rsidDel="00000000" w:rsidR="00000000" w:rsidRPr="00000000">
        <w:rPr/>
        <w:drawing>
          <wp:inline distB="114300" distT="114300" distL="114300" distR="114300">
            <wp:extent cx="5731200" cy="965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652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720" w:firstLine="0"/>
        <w:rPr/>
      </w:pPr>
      <w:r w:rsidDel="00000000" w:rsidR="00000000" w:rsidRPr="00000000">
        <w:rPr>
          <w:rtl w:val="0"/>
        </w:rPr>
      </w:r>
    </w:p>
    <w:p w:rsidR="00000000" w:rsidDel="00000000" w:rsidP="00000000" w:rsidRDefault="00000000" w:rsidRPr="00000000" w14:paraId="00000099">
      <w:pPr>
        <w:pStyle w:val="Heading1"/>
        <w:numPr>
          <w:ilvl w:val="0"/>
          <w:numId w:val="7"/>
        </w:numPr>
        <w:spacing w:line="276" w:lineRule="auto"/>
        <w:rPr>
          <w:sz w:val="40"/>
          <w:szCs w:val="40"/>
        </w:rPr>
      </w:pPr>
      <w:bookmarkStart w:colFirst="0" w:colLast="0" w:name="_j6lqi3puszav" w:id="20"/>
      <w:bookmarkEnd w:id="20"/>
      <w:r w:rsidDel="00000000" w:rsidR="00000000" w:rsidRPr="00000000">
        <w:rPr>
          <w:rtl w:val="0"/>
        </w:rPr>
        <w:t xml:space="preserve">Delegation Negotiation Breakdown with </w:t>
      </w:r>
      <w:commentRangeStart w:id="47"/>
      <w:commentRangeStart w:id="48"/>
      <w:r w:rsidDel="00000000" w:rsidR="00000000" w:rsidRPr="00000000">
        <w:rPr>
          <w:rtl w:val="0"/>
        </w:rPr>
        <w:t xml:space="preserve">Questions</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9A">
      <w:pPr>
        <w:rPr/>
      </w:pPr>
      <w:commentRangeStart w:id="49"/>
      <w:commentRangeStart w:id="50"/>
      <w:r w:rsidDel="00000000" w:rsidR="00000000" w:rsidRPr="00000000">
        <w:rPr>
          <w:rtl w:val="0"/>
        </w:rPr>
        <w:t xml:space="preserve">The goal of this chapter and the next chapter is to drill down the nuts and bolts of what will actually be needed for negotiation to take place.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9B">
      <w:pPr>
        <w:pStyle w:val="Heading2"/>
        <w:spacing w:line="276" w:lineRule="auto"/>
        <w:rPr/>
      </w:pPr>
      <w:bookmarkStart w:colFirst="0" w:colLast="0" w:name="_rxwd1xvzj4n2" w:id="21"/>
      <w:bookmarkEnd w:id="21"/>
      <w:r w:rsidDel="00000000" w:rsidR="00000000" w:rsidRPr="00000000">
        <w:rPr>
          <w:b w:val="1"/>
          <w:rtl w:val="0"/>
        </w:rPr>
        <w:t xml:space="preserve">Step: </w:t>
      </w:r>
      <w:r w:rsidDel="00000000" w:rsidR="00000000" w:rsidRPr="00000000">
        <w:rPr>
          <w:rtl w:val="0"/>
        </w:rPr>
        <w:t xml:space="preserve">Agent A checks if Agent B exists</w:t>
      </w:r>
      <w:r w:rsidDel="00000000" w:rsidR="00000000" w:rsidRPr="00000000">
        <w:rPr>
          <w:sz w:val="22"/>
          <w:szCs w:val="22"/>
          <w:u w:val="single"/>
          <w:rtl w:val="0"/>
        </w:rPr>
        <w:br w:type="textWrapping"/>
      </w:r>
      <w:r w:rsidDel="00000000" w:rsidR="00000000" w:rsidRPr="00000000">
        <w:rPr>
          <w:b w:val="1"/>
          <w:sz w:val="22"/>
          <w:szCs w:val="22"/>
          <w:rtl w:val="0"/>
        </w:rPr>
        <w:t xml:space="preserve">Input: </w:t>
      </w:r>
      <w:r w:rsidDel="00000000" w:rsidR="00000000" w:rsidRPr="00000000">
        <w:rPr>
          <w:sz w:val="22"/>
          <w:szCs w:val="22"/>
          <w:rtl w:val="0"/>
        </w:rPr>
        <w:t xml:space="preserve">Location of Agent B (TBC: URN and/or </w:t>
      </w:r>
      <w:r w:rsidDel="00000000" w:rsidR="00000000" w:rsidRPr="00000000">
        <w:rPr>
          <w:sz w:val="22"/>
          <w:szCs w:val="22"/>
          <w:u w:val="single"/>
          <w:rtl w:val="0"/>
        </w:rPr>
        <w:t xml:space="preserve">URI?</w:t>
      </w:r>
      <w:r w:rsidDel="00000000" w:rsidR="00000000" w:rsidRPr="00000000">
        <w:rPr>
          <w:sz w:val="22"/>
          <w:szCs w:val="22"/>
          <w:rtl w:val="0"/>
        </w:rPr>
        <w:t xml:space="preserve">) (NOTE: used in all subsequent requests)</w:t>
        <w:br w:type="textWrapping"/>
      </w:r>
      <w:r w:rsidDel="00000000" w:rsidR="00000000" w:rsidRPr="00000000">
        <w:rPr>
          <w:b w:val="1"/>
          <w:sz w:val="22"/>
          <w:szCs w:val="22"/>
          <w:rtl w:val="0"/>
        </w:rPr>
        <w:t xml:space="preserve">Response: </w:t>
      </w:r>
      <w:r w:rsidDel="00000000" w:rsidR="00000000" w:rsidRPr="00000000">
        <w:rPr>
          <w:sz w:val="22"/>
          <w:szCs w:val="22"/>
          <w:rtl w:val="0"/>
        </w:rPr>
        <w:t xml:space="preserve">Success/Failure</w:t>
        <w:br w:type="textWrapping"/>
      </w:r>
      <w:r w:rsidDel="00000000" w:rsidR="00000000" w:rsidRPr="00000000">
        <w:rPr>
          <w:b w:val="1"/>
          <w:sz w:val="22"/>
          <w:szCs w:val="22"/>
          <w:rtl w:val="0"/>
        </w:rPr>
        <w:t xml:space="preserve">How: TBD: </w:t>
      </w:r>
      <w:ins w:author="Jim Larson" w:id="0" w:date="2023-03-31T18:30:15Z">
        <w:r w:rsidDel="00000000" w:rsidR="00000000" w:rsidRPr="00000000">
          <w:rPr>
            <w:b w:val="1"/>
            <w:sz w:val="22"/>
            <w:szCs w:val="22"/>
            <w:rtl w:val="0"/>
          </w:rPr>
          <w:t xml:space="preserve">TCP (and ask </w:t>
        </w:r>
        <w:r w:rsidDel="00000000" w:rsidR="00000000" w:rsidRPr="00000000">
          <w:rPr>
            <w:b w:val="1"/>
            <w:sz w:val="22"/>
            <w:szCs w:val="22"/>
            <w:rtl w:val="0"/>
          </w:rPr>
          <w:t xml:space="preserve">reviewers</w:t>
        </w:r>
        <w:r w:rsidDel="00000000" w:rsidR="00000000" w:rsidRPr="00000000">
          <w:rPr>
            <w:b w:val="1"/>
            <w:sz w:val="22"/>
            <w:szCs w:val="22"/>
            <w:rtl w:val="0"/>
          </w:rPr>
          <w:t xml:space="preserve"> to </w:t>
        </w:r>
        <w:r w:rsidDel="00000000" w:rsidR="00000000" w:rsidRPr="00000000">
          <w:rPr>
            <w:b w:val="1"/>
            <w:sz w:val="22"/>
            <w:szCs w:val="22"/>
            <w:rtl w:val="0"/>
          </w:rPr>
          <w:t xml:space="preserve">verify)</w:t>
        </w:r>
        <w:r w:rsidDel="00000000" w:rsidR="00000000" w:rsidRPr="00000000">
          <w:rPr>
            <w:b w:val="1"/>
            <w:sz w:val="22"/>
            <w:szCs w:val="22"/>
            <w:rtl w:val="0"/>
          </w:rPr>
          <w:t xml:space="preserve">.</w:t>
        </w:r>
      </w:ins>
      <w:del w:author="Jim Larson" w:id="0" w:date="2023-03-31T18:30:15Z">
        <w:r w:rsidDel="00000000" w:rsidR="00000000" w:rsidRPr="00000000">
          <w:rPr>
            <w:sz w:val="22"/>
            <w:szCs w:val="22"/>
            <w:rtl w:val="0"/>
          </w:rPr>
          <w:delText xml:space="preserve">What communication protocol is appropriate for this step?</w:delText>
        </w:r>
      </w:del>
      <w:r w:rsidDel="00000000" w:rsidR="00000000" w:rsidRPr="00000000">
        <w:rPr>
          <w:sz w:val="22"/>
          <w:szCs w:val="22"/>
          <w:rtl w:val="0"/>
        </w:rPr>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Are there security considerations here (can Agent A send request to any URN)? &lt;Applies to all steps&gt;What “part” of the Agent does the communication? What will it take for the platform to allow that part to do these requests? &lt;/Applies to all steps&gt;</w:t>
      </w:r>
      <w:r w:rsidDel="00000000" w:rsidR="00000000" w:rsidRPr="00000000">
        <w:rPr>
          <w:rtl w:val="0"/>
        </w:rPr>
      </w:r>
    </w:p>
    <w:p w:rsidR="00000000" w:rsidDel="00000000" w:rsidP="00000000" w:rsidRDefault="00000000" w:rsidRPr="00000000" w14:paraId="0000009C">
      <w:pPr>
        <w:rPr/>
      </w:pPr>
      <w:commentRangeStart w:id="51"/>
      <w:r w:rsidDel="00000000" w:rsidR="00000000" w:rsidRPr="00000000">
        <w:rPr>
          <w:rtl w:val="0"/>
        </w:rPr>
      </w:r>
    </w:p>
    <w:p w:rsidR="00000000" w:rsidDel="00000000" w:rsidP="00000000" w:rsidRDefault="00000000" w:rsidRPr="00000000" w14:paraId="0000009D">
      <w:pPr>
        <w:pStyle w:val="Heading2"/>
        <w:spacing w:line="276" w:lineRule="auto"/>
        <w:rPr>
          <w:sz w:val="22"/>
          <w:szCs w:val="22"/>
        </w:rPr>
      </w:pPr>
      <w:bookmarkStart w:colFirst="0" w:colLast="0" w:name="_7xrrxmzbqhtm" w:id="22"/>
      <w:bookmarkEnd w:id="22"/>
      <w:commentRangeEnd w:id="51"/>
      <w:r w:rsidDel="00000000" w:rsidR="00000000" w:rsidRPr="00000000">
        <w:commentReference w:id="51"/>
      </w:r>
      <w:r w:rsidDel="00000000" w:rsidR="00000000" w:rsidRPr="00000000">
        <w:rPr>
          <w:b w:val="1"/>
          <w:rtl w:val="0"/>
        </w:rPr>
        <w:t xml:space="preserve">Step: </w:t>
      </w:r>
      <w:r w:rsidDel="00000000" w:rsidR="00000000" w:rsidRPr="00000000">
        <w:rPr>
          <w:rtl w:val="0"/>
        </w:rPr>
        <w:t xml:space="preserve">Agent A checks if Agent B’s is free to do “work”</w:t>
      </w:r>
      <w:r w:rsidDel="00000000" w:rsidR="00000000" w:rsidRPr="00000000">
        <w:rPr>
          <w:sz w:val="22"/>
          <w:szCs w:val="22"/>
          <w:u w:val="single"/>
          <w:rtl w:val="0"/>
        </w:rPr>
        <w:br w:type="textWrapping"/>
      </w:r>
      <w:r w:rsidDel="00000000" w:rsidR="00000000" w:rsidRPr="00000000">
        <w:rPr>
          <w:b w:val="1"/>
          <w:sz w:val="22"/>
          <w:szCs w:val="22"/>
          <w:rtl w:val="0"/>
        </w:rPr>
        <w:t xml:space="preserve">Input: </w:t>
      </w:r>
      <w:r w:rsidDel="00000000" w:rsidR="00000000" w:rsidRPr="00000000">
        <w:rPr>
          <w:sz w:val="22"/>
          <w:szCs w:val="22"/>
          <w:rtl w:val="0"/>
        </w:rPr>
        <w:t xml:space="preserve">Question: “Are you free?”</w:t>
        <w:br w:type="textWrapping"/>
      </w:r>
      <w:r w:rsidDel="00000000" w:rsidR="00000000" w:rsidRPr="00000000">
        <w:rPr>
          <w:b w:val="1"/>
          <w:sz w:val="22"/>
          <w:szCs w:val="22"/>
          <w:rtl w:val="0"/>
        </w:rPr>
        <w:t xml:space="preserve">Response: </w:t>
      </w:r>
      <w:r w:rsidDel="00000000" w:rsidR="00000000" w:rsidRPr="00000000">
        <w:rPr>
          <w:sz w:val="22"/>
          <w:szCs w:val="22"/>
          <w:rtl w:val="0"/>
        </w:rPr>
        <w:t xml:space="preserve">Free/Busy</w:t>
        <w:br w:type="textWrapping"/>
      </w:r>
      <w:r w:rsidDel="00000000" w:rsidR="00000000" w:rsidRPr="00000000">
        <w:rPr>
          <w:b w:val="1"/>
          <w:sz w:val="22"/>
          <w:szCs w:val="22"/>
          <w:rtl w:val="0"/>
        </w:rPr>
        <w:t xml:space="preserve">How: TBD: </w:t>
      </w:r>
      <w:r w:rsidDel="00000000" w:rsidR="00000000" w:rsidRPr="00000000">
        <w:rPr>
          <w:sz w:val="22"/>
          <w:szCs w:val="22"/>
          <w:rtl w:val="0"/>
        </w:rPr>
        <w:t xml:space="preserve">What communication protocol is appropriate for this step?</w:t>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Might very well be part of step above… but seems fundamentally more complex (can probably give responses like “busy, but ask again soon”). If the response is not “free”,</w:t>
      </w:r>
      <w:r w:rsidDel="00000000" w:rsidR="00000000" w:rsidRPr="00000000">
        <w:rPr>
          <w:sz w:val="22"/>
          <w:szCs w:val="22"/>
          <w:rtl w:val="0"/>
        </w:rPr>
        <w:t xml:space="preserve"> rathar wait said and then ask later, assume the response is ‘NO” and find another assistant to ask </w:t>
      </w:r>
      <w:r w:rsidDel="00000000" w:rsidR="00000000" w:rsidRPr="00000000">
        <w:rPr>
          <w:sz w:val="22"/>
          <w:szCs w:val="22"/>
          <w:rtl w:val="0"/>
        </w:rPr>
        <w:t xml:space="preserve"> There should be protocols that likely do this already (telephony is one model, but others exist).</w:t>
      </w:r>
    </w:p>
    <w:p w:rsidR="00000000" w:rsidDel="00000000" w:rsidP="00000000" w:rsidRDefault="00000000" w:rsidRPr="00000000" w14:paraId="0000009E">
      <w:pPr>
        <w:pStyle w:val="Heading2"/>
        <w:spacing w:line="276" w:lineRule="auto"/>
        <w:rPr>
          <w:sz w:val="22"/>
          <w:szCs w:val="22"/>
        </w:rPr>
      </w:pPr>
      <w:bookmarkStart w:colFirst="0" w:colLast="0" w:name="_7xrrxmzbqhtm" w:id="22"/>
      <w:bookmarkEnd w:id="22"/>
      <w:r w:rsidDel="00000000" w:rsidR="00000000" w:rsidRPr="00000000">
        <w:rPr>
          <w:b w:val="1"/>
          <w:rtl w:val="0"/>
        </w:rPr>
        <w:t xml:space="preserve">Step: </w:t>
      </w:r>
      <w:r w:rsidDel="00000000" w:rsidR="00000000" w:rsidRPr="00000000">
        <w:rPr>
          <w:rtl w:val="0"/>
        </w:rPr>
        <w:t xml:space="preserve">Agent A asks Agent B to trust it</w:t>
        <w:br w:type="textWrapping"/>
      </w:r>
      <w:r w:rsidDel="00000000" w:rsidR="00000000" w:rsidRPr="00000000">
        <w:rPr>
          <w:b w:val="1"/>
          <w:sz w:val="22"/>
          <w:szCs w:val="22"/>
          <w:rtl w:val="0"/>
        </w:rPr>
        <w:t xml:space="preserve">Input: </w:t>
      </w:r>
      <w:r w:rsidDel="00000000" w:rsidR="00000000" w:rsidRPr="00000000">
        <w:rPr>
          <w:sz w:val="22"/>
          <w:szCs w:val="22"/>
          <w:rtl w:val="0"/>
        </w:rPr>
        <w:t xml:space="preserve">Agent A credentials information (TBC: What makes up this information?)</w:t>
        <w:br w:type="textWrapping"/>
      </w:r>
      <w:r w:rsidDel="00000000" w:rsidR="00000000" w:rsidRPr="00000000">
        <w:rPr>
          <w:b w:val="1"/>
          <w:sz w:val="22"/>
          <w:szCs w:val="22"/>
          <w:rtl w:val="0"/>
        </w:rPr>
        <w:t xml:space="preserve">Response: </w:t>
      </w:r>
      <w:r w:rsidDel="00000000" w:rsidR="00000000" w:rsidRPr="00000000">
        <w:rPr>
          <w:sz w:val="22"/>
          <w:szCs w:val="22"/>
          <w:rtl w:val="0"/>
        </w:rPr>
        <w:t xml:space="preserve">Accept/Rejected</w:t>
        <w:br w:type="textWrapping"/>
      </w:r>
      <w:r w:rsidDel="00000000" w:rsidR="00000000" w:rsidRPr="00000000">
        <w:rPr>
          <w:b w:val="1"/>
          <w:sz w:val="22"/>
          <w:szCs w:val="22"/>
          <w:rtl w:val="0"/>
        </w:rPr>
        <w:t xml:space="preserve">How: TBD: </w:t>
      </w:r>
      <w:r w:rsidDel="00000000" w:rsidR="00000000" w:rsidRPr="00000000">
        <w:rPr>
          <w:sz w:val="22"/>
          <w:szCs w:val="22"/>
          <w:rtl w:val="0"/>
        </w:rPr>
        <w:t xml:space="preserve">What communication protocol is appropriate for this step? How does Agent B determine if credentials are valid? How is information encrypted? Where does Agent A get credentials (is there registration/certification required?)</w:t>
      </w:r>
      <w:ins w:author="Jim Larson" w:id="1" w:date="2023-03-31T18:48:07Z">
        <w:commentRangeStart w:id="52"/>
        <w:r w:rsidDel="00000000" w:rsidR="00000000" w:rsidRPr="00000000">
          <w:rPr>
            <w:sz w:val="22"/>
            <w:szCs w:val="22"/>
            <w:rtl w:val="0"/>
          </w:rPr>
          <w:t xml:space="preserve"> Let’s ask the new assistant authentication working group to advise us</w:t>
        </w:r>
      </w:ins>
      <w:commentRangeEnd w:id="52"/>
      <w:r w:rsidDel="00000000" w:rsidR="00000000" w:rsidRPr="00000000">
        <w:commentReference w:id="52"/>
      </w:r>
      <w:r w:rsidDel="00000000" w:rsidR="00000000" w:rsidRPr="00000000">
        <w:rPr>
          <w:sz w:val="22"/>
          <w:szCs w:val="22"/>
          <w:rtl w:val="0"/>
        </w:rPr>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Are there intermediate services needed to authenticate Agents? Are there requirements from encryption/token generation perspective?</w:t>
      </w:r>
    </w:p>
    <w:p w:rsidR="00000000" w:rsidDel="00000000" w:rsidP="00000000" w:rsidRDefault="00000000" w:rsidRPr="00000000" w14:paraId="0000009F">
      <w:pPr>
        <w:rPr/>
      </w:pPr>
      <w:commentRangeStart w:id="53"/>
      <w:commentRangeStart w:id="54"/>
      <w:commentRangeStart w:id="55"/>
      <w:r w:rsidDel="00000000" w:rsidR="00000000" w:rsidRPr="00000000">
        <w:rPr>
          <w:rtl w:val="0"/>
        </w:rPr>
      </w:r>
    </w:p>
    <w:p w:rsidR="00000000" w:rsidDel="00000000" w:rsidP="00000000" w:rsidRDefault="00000000" w:rsidRPr="00000000" w14:paraId="000000A0">
      <w:pPr>
        <w:rPr/>
      </w:pP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A1">
      <w:pPr>
        <w:pStyle w:val="Heading2"/>
        <w:spacing w:line="276" w:lineRule="auto"/>
        <w:rPr>
          <w:sz w:val="22"/>
          <w:szCs w:val="22"/>
        </w:rPr>
      </w:pPr>
      <w:bookmarkStart w:colFirst="0" w:colLast="0" w:name="_7xrrxmzbqhtm" w:id="22"/>
      <w:bookmarkEnd w:id="22"/>
      <w:r w:rsidDel="00000000" w:rsidR="00000000" w:rsidRPr="00000000">
        <w:rPr>
          <w:b w:val="1"/>
          <w:rtl w:val="0"/>
        </w:rPr>
        <w:t xml:space="preserve">Step: </w:t>
      </w:r>
      <w:r w:rsidDel="00000000" w:rsidR="00000000" w:rsidRPr="00000000">
        <w:rPr>
          <w:rtl w:val="0"/>
        </w:rPr>
        <w:t xml:space="preserve">Agent A asks Agent B if it is willing to talk to the User</w:t>
        <w:br w:type="textWrapping"/>
      </w:r>
      <w:r w:rsidDel="00000000" w:rsidR="00000000" w:rsidRPr="00000000">
        <w:rPr>
          <w:b w:val="1"/>
          <w:sz w:val="22"/>
          <w:szCs w:val="22"/>
          <w:rtl w:val="0"/>
        </w:rPr>
        <w:t xml:space="preserve">Input: </w:t>
      </w:r>
      <w:r w:rsidDel="00000000" w:rsidR="00000000" w:rsidRPr="00000000">
        <w:rPr>
          <w:sz w:val="22"/>
          <w:szCs w:val="22"/>
          <w:rtl w:val="0"/>
        </w:rPr>
        <w:t xml:space="preserve">User credentials information (TBC: What makes up this information?)</w:t>
        <w:br w:type="textWrapping"/>
      </w:r>
      <w:r w:rsidDel="00000000" w:rsidR="00000000" w:rsidRPr="00000000">
        <w:rPr>
          <w:b w:val="1"/>
          <w:sz w:val="22"/>
          <w:szCs w:val="22"/>
          <w:rtl w:val="0"/>
        </w:rPr>
        <w:t xml:space="preserve">Response: </w:t>
      </w:r>
      <w:r w:rsidDel="00000000" w:rsidR="00000000" w:rsidRPr="00000000">
        <w:rPr>
          <w:sz w:val="22"/>
          <w:szCs w:val="22"/>
          <w:rtl w:val="0"/>
        </w:rPr>
        <w:t xml:space="preserve">Accept/Rejected</w:t>
        <w:br w:type="textWrapping"/>
      </w:r>
      <w:r w:rsidDel="00000000" w:rsidR="00000000" w:rsidRPr="00000000">
        <w:rPr>
          <w:b w:val="1"/>
          <w:sz w:val="22"/>
          <w:szCs w:val="22"/>
          <w:rtl w:val="0"/>
        </w:rPr>
        <w:t xml:space="preserve">How: TBD: </w:t>
      </w:r>
      <w:r w:rsidDel="00000000" w:rsidR="00000000" w:rsidRPr="00000000">
        <w:rPr>
          <w:sz w:val="22"/>
          <w:szCs w:val="22"/>
          <w:rtl w:val="0"/>
        </w:rPr>
        <w:t xml:space="preserve">What communication protocol is appropriate for this step? How does Agent B determine if it can/wants to talk to user (what rules exist here)? How is information encrypted? Where does Agent A get that information?</w:t>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Is this step necessary? Do we need to supply user geography, ID, privacy elections?</w:t>
        <w:br w:type="textWrapping"/>
      </w:r>
    </w:p>
    <w:p w:rsidR="00000000" w:rsidDel="00000000" w:rsidP="00000000" w:rsidRDefault="00000000" w:rsidRPr="00000000" w14:paraId="000000A2">
      <w:pPr>
        <w:pStyle w:val="Heading2"/>
        <w:spacing w:line="276" w:lineRule="auto"/>
        <w:rPr>
          <w:sz w:val="22"/>
          <w:szCs w:val="22"/>
        </w:rPr>
      </w:pPr>
      <w:bookmarkStart w:colFirst="0" w:colLast="0" w:name="_7xrrxmzbqhtm" w:id="22"/>
      <w:bookmarkEnd w:id="22"/>
      <w:r w:rsidDel="00000000" w:rsidR="00000000" w:rsidRPr="00000000">
        <w:rPr>
          <w:b w:val="1"/>
          <w:rtl w:val="0"/>
        </w:rPr>
        <w:t xml:space="preserve">Step: </w:t>
      </w:r>
      <w:r w:rsidDel="00000000" w:rsidR="00000000" w:rsidRPr="00000000">
        <w:rPr>
          <w:rtl w:val="0"/>
        </w:rPr>
        <w:t xml:space="preserve">Agent A asks Agent B if it can handle the user request</w:t>
        <w:br w:type="textWrapping"/>
      </w:r>
      <w:r w:rsidDel="00000000" w:rsidR="00000000" w:rsidRPr="00000000">
        <w:rPr>
          <w:b w:val="1"/>
          <w:sz w:val="22"/>
          <w:szCs w:val="22"/>
          <w:rtl w:val="0"/>
        </w:rPr>
        <w:t xml:space="preserve">Input:</w:t>
        <w:br w:type="textWrapping"/>
        <w:t xml:space="preserve">- </w:t>
      </w:r>
      <w:r w:rsidDel="00000000" w:rsidR="00000000" w:rsidRPr="00000000">
        <w:rPr>
          <w:sz w:val="22"/>
          <w:szCs w:val="22"/>
          <w:rtl w:val="0"/>
        </w:rPr>
        <w:t xml:space="preserve">User request</w:t>
        <w:br w:type="textWrapping"/>
        <w:t xml:space="preserve">- Context about the conversation</w:t>
        <w:br w:type="textWrapping"/>
        <w:t xml:space="preserve">- Information about user</w:t>
        <w:br w:type="textWrapping"/>
        <w:t xml:space="preserve">- Conversation ID</w:t>
        <w:br w:type="textWrapping"/>
        <w:t xml:space="preserve">- Request that conversation will be delegated to Agent B (as opposed to mediation, channeling or other),</w:t>
        <w:br w:type="textWrapping"/>
        <w:t xml:space="preserve">- Information about what to do with conversation</w:t>
      </w:r>
      <w:r w:rsidDel="00000000" w:rsidR="00000000" w:rsidRPr="00000000">
        <w:rPr>
          <w:sz w:val="22"/>
          <w:szCs w:val="22"/>
          <w:rtl w:val="0"/>
        </w:rPr>
        <w:br w:type="textWrapping"/>
      </w:r>
      <w:r w:rsidDel="00000000" w:rsidR="00000000" w:rsidRPr="00000000">
        <w:rPr>
          <w:b w:val="1"/>
          <w:sz w:val="22"/>
          <w:szCs w:val="22"/>
          <w:rtl w:val="0"/>
        </w:rPr>
        <w:t xml:space="preserve">Response:</w:t>
        <w:br w:type="textWrapping"/>
        <w:t xml:space="preserve">- </w:t>
      </w:r>
      <w:r w:rsidDel="00000000" w:rsidR="00000000" w:rsidRPr="00000000">
        <w:rPr>
          <w:sz w:val="22"/>
          <w:szCs w:val="22"/>
          <w:rtl w:val="0"/>
        </w:rPr>
        <w:t xml:space="preserve">Can handle/Can’t handle</w:t>
        <w:br w:type="textWrapping"/>
        <w:t xml:space="preserve">- If Agent B responds with “can handle” it will also send Information (credentials) that the Endpoint Client will use to delegate the conversation</w:t>
        <w:br w:type="textWrapping"/>
      </w:r>
      <w:r w:rsidDel="00000000" w:rsidR="00000000" w:rsidRPr="00000000">
        <w:rPr>
          <w:b w:val="1"/>
          <w:sz w:val="22"/>
          <w:szCs w:val="22"/>
          <w:rtl w:val="0"/>
        </w:rPr>
        <w:t xml:space="preserve">How: TBD: </w:t>
      </w:r>
      <w:r w:rsidDel="00000000" w:rsidR="00000000" w:rsidRPr="00000000">
        <w:rPr>
          <w:sz w:val="22"/>
          <w:szCs w:val="22"/>
          <w:rtl w:val="0"/>
        </w:rPr>
        <w:t xml:space="preserve">What communication protocol is appropriate for this step? Is there any special encryption needed here? How does Agent A know what information about the conversation/user is appropriate to send to Agent B (with respect to privacy, IP)? </w:t>
      </w:r>
      <w:r w:rsidDel="00000000" w:rsidR="00000000" w:rsidRPr="00000000">
        <w:rPr>
          <w:sz w:val="22"/>
          <w:szCs w:val="22"/>
          <w:rtl w:val="0"/>
        </w:rPr>
        <w:t xml:space="preserve">How exactly should Agent B use the payload to determine if it can answer the request</w:t>
      </w:r>
      <w:r w:rsidDel="00000000" w:rsidR="00000000" w:rsidRPr="00000000">
        <w:rPr>
          <w:sz w:val="22"/>
          <w:szCs w:val="22"/>
          <w:rtl w:val="0"/>
        </w:rPr>
        <w:t xml:space="preserve">? (This question is pretty fundamental, my sense is that this is similar to session start/continue for any individual user/agent interaction, but should not allow for incomprehension or low confidence – a lot more detail needs to be done with this step from the perspective of Agent B).</w:t>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The first three input items of the payload might be conceptualized as “context”. Agent B responding with “can handle” return is effectively Agent B accepting delegation negotiation.</w:t>
      </w:r>
    </w:p>
    <w:p w:rsidR="00000000" w:rsidDel="00000000" w:rsidP="00000000" w:rsidRDefault="00000000" w:rsidRPr="00000000" w14:paraId="000000A3">
      <w:pPr>
        <w:rPr/>
      </w:pPr>
      <w:commentRangeStart w:id="56"/>
      <w:commentRangeStart w:id="57"/>
      <w:r w:rsidDel="00000000" w:rsidR="00000000" w:rsidRPr="00000000">
        <w:rPr>
          <w:rtl w:val="0"/>
        </w:rPr>
      </w:r>
    </w:p>
    <w:p w:rsidR="00000000" w:rsidDel="00000000" w:rsidP="00000000" w:rsidRDefault="00000000" w:rsidRPr="00000000" w14:paraId="000000A4">
      <w:pPr>
        <w:pStyle w:val="Heading1"/>
        <w:spacing w:after="240" w:before="240" w:line="276" w:lineRule="auto"/>
        <w:rPr>
          <w:sz w:val="22"/>
          <w:szCs w:val="22"/>
        </w:rPr>
      </w:pPr>
      <w:bookmarkStart w:colFirst="0" w:colLast="0" w:name="_y6x51fqvhbp9" w:id="23"/>
      <w:bookmarkEnd w:id="23"/>
      <w:commentRangeEnd w:id="56"/>
      <w:r w:rsidDel="00000000" w:rsidR="00000000" w:rsidRPr="00000000">
        <w:commentReference w:id="56"/>
      </w:r>
      <w:commentRangeEnd w:id="57"/>
      <w:r w:rsidDel="00000000" w:rsidR="00000000" w:rsidRPr="00000000">
        <w:commentReference w:id="57"/>
      </w:r>
      <w:commentRangeStart w:id="58"/>
      <w:commentRangeStart w:id="59"/>
      <w:r w:rsidDel="00000000" w:rsidR="00000000" w:rsidRPr="00000000">
        <w:rPr>
          <w:rtl w:val="0"/>
        </w:rPr>
      </w:r>
    </w:p>
    <w:p w:rsidR="00000000" w:rsidDel="00000000" w:rsidP="00000000" w:rsidRDefault="00000000" w:rsidRPr="00000000" w14:paraId="000000A5">
      <w:pPr>
        <w:pStyle w:val="Heading1"/>
        <w:spacing w:line="276" w:lineRule="auto"/>
        <w:rPr/>
      </w:pPr>
      <w:bookmarkStart w:colFirst="0" w:colLast="0" w:name="_221bjygshgjj" w:id="24"/>
      <w:bookmarkEnd w:id="24"/>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A6">
      <w:pPr>
        <w:pStyle w:val="Heading1"/>
        <w:numPr>
          <w:ilvl w:val="0"/>
          <w:numId w:val="7"/>
        </w:numPr>
        <w:spacing w:line="276" w:lineRule="auto"/>
        <w:rPr>
          <w:sz w:val="40"/>
          <w:szCs w:val="40"/>
        </w:rPr>
      </w:pPr>
      <w:bookmarkStart w:colFirst="0" w:colLast="0" w:name="_1irh7yjinh01" w:id="25"/>
      <w:bookmarkEnd w:id="25"/>
      <w:r w:rsidDel="00000000" w:rsidR="00000000" w:rsidRPr="00000000">
        <w:rPr>
          <w:rtl w:val="0"/>
        </w:rPr>
        <w:t xml:space="preserve">Delegation Execution Breakdown with Questions</w:t>
      </w:r>
    </w:p>
    <w:p w:rsidR="00000000" w:rsidDel="00000000" w:rsidP="00000000" w:rsidRDefault="00000000" w:rsidRPr="00000000" w14:paraId="000000A7">
      <w:pPr>
        <w:rPr>
          <w:ins w:author="Jim Larson" w:id="2" w:date="2023-04-01T15:14:19Z"/>
        </w:rPr>
      </w:pPr>
      <w:commentRangeStart w:id="60"/>
      <w:commentRangeStart w:id="61"/>
      <w:r w:rsidDel="00000000" w:rsidR="00000000" w:rsidRPr="00000000">
        <w:rPr>
          <w:rtl w:val="0"/>
        </w:rPr>
        <w:t xml:space="preserve">The goal of this chapter and the next chapter is to drill down the nuts and bolts of what will actually be needed for execution to take place.</w:t>
      </w:r>
      <w:ins w:author="Jim Larson" w:id="2" w:date="2023-04-01T15:14:19Z">
        <w:commentRangeEnd w:id="60"/>
        <w:r w:rsidDel="00000000" w:rsidR="00000000" w:rsidRPr="00000000">
          <w:commentReference w:id="60"/>
        </w:r>
        <w:commentRangeEnd w:id="61"/>
        <w:r w:rsidDel="00000000" w:rsidR="00000000" w:rsidRPr="00000000">
          <w:commentReference w:id="61"/>
        </w:r>
        <w:commentRangeStart w:id="62"/>
        <w:r w:rsidDel="00000000" w:rsidR="00000000" w:rsidRPr="00000000">
          <w:rPr>
            <w:rtl w:val="0"/>
          </w:rPr>
        </w:r>
      </w:ins>
    </w:p>
    <w:p w:rsidR="00000000" w:rsidDel="00000000" w:rsidP="00000000" w:rsidRDefault="00000000" w:rsidRPr="00000000" w14:paraId="000000A8">
      <w:pPr>
        <w:rPr>
          <w:ins w:author="Jim Larson" w:id="2" w:date="2023-04-01T15:14:19Z"/>
        </w:rPr>
      </w:pPr>
      <w:ins w:author="Jim Larson" w:id="2" w:date="2023-04-01T15:14:19Z">
        <w:r w:rsidDel="00000000" w:rsidR="00000000" w:rsidRPr="00000000">
          <w:rPr>
            <w:rtl w:val="0"/>
          </w:rPr>
        </w:r>
      </w:ins>
    </w:p>
    <w:p w:rsidR="00000000" w:rsidDel="00000000" w:rsidP="00000000" w:rsidRDefault="00000000" w:rsidRPr="00000000" w14:paraId="000000A9">
      <w:pPr>
        <w:rPr>
          <w:ins w:author="Jim Larson" w:id="2" w:date="2023-04-01T15:14:19Z"/>
        </w:rPr>
      </w:pPr>
      <w:ins w:author="Jim Larson" w:id="2" w:date="2023-04-01T15:14:19Z">
        <w:r w:rsidDel="00000000" w:rsidR="00000000" w:rsidRPr="00000000">
          <w:rPr>
            <w:rtl w:val="0"/>
          </w:rPr>
        </w:r>
      </w:ins>
    </w:p>
    <w:p w:rsidR="00000000" w:rsidDel="00000000" w:rsidP="00000000" w:rsidRDefault="00000000" w:rsidRPr="00000000" w14:paraId="000000AA">
      <w:pPr>
        <w:rPr/>
      </w:pPr>
      <w:ins w:author="Jim Larson" w:id="2" w:date="2023-04-01T15:14:19Z">
        <w:r w:rsidDel="00000000" w:rsidR="00000000" w:rsidRPr="00000000">
          <w:rPr>
            <w:rtl w:val="0"/>
          </w:rPr>
          <w:t xml:space="preserve">As part of the actual delegation process, Agent A may need to transmit data to Agent B (especially as part of the initial user request which may need to be transmitted to Agent B). Agent A MUST use the OVON privacy protection information structure to verify that the data’s owner agrees that it may be transferred to Agent B. If not, then the data can not be until the owner approves the transfer. The OVON privacy protection information structure is NOT IN SCOPE</w:t>
        </w:r>
      </w:ins>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spacing w:line="276" w:lineRule="auto"/>
        <w:rPr>
          <w:b w:val="1"/>
          <w:sz w:val="22"/>
          <w:szCs w:val="22"/>
        </w:rPr>
      </w:pPr>
      <w:bookmarkStart w:colFirst="0" w:colLast="0" w:name="_t2d1piowna2" w:id="26"/>
      <w:bookmarkEnd w:id="26"/>
      <w:r w:rsidDel="00000000" w:rsidR="00000000" w:rsidRPr="00000000">
        <w:rPr>
          <w:b w:val="1"/>
          <w:rtl w:val="0"/>
        </w:rPr>
        <w:t xml:space="preserve">Step: </w:t>
      </w:r>
      <w:r w:rsidDel="00000000" w:rsidR="00000000" w:rsidRPr="00000000">
        <w:rPr>
          <w:rtl w:val="0"/>
        </w:rPr>
        <w:t xml:space="preserve">Agent A informs Endpoint Client that Delegation will take place</w:t>
      </w:r>
      <w:r w:rsidDel="00000000" w:rsidR="00000000" w:rsidRPr="00000000">
        <w:rPr>
          <w:sz w:val="22"/>
          <w:szCs w:val="22"/>
          <w:u w:val="single"/>
          <w:rtl w:val="0"/>
        </w:rPr>
        <w:br w:type="textWrapping"/>
      </w:r>
      <w:r w:rsidDel="00000000" w:rsidR="00000000" w:rsidRPr="00000000">
        <w:rPr>
          <w:b w:val="1"/>
          <w:sz w:val="22"/>
          <w:szCs w:val="22"/>
          <w:rtl w:val="0"/>
        </w:rPr>
        <w:t xml:space="preserve">Input: </w:t>
      </w:r>
    </w:p>
    <w:p w:rsidR="00000000" w:rsidDel="00000000" w:rsidP="00000000" w:rsidRDefault="00000000" w:rsidRPr="00000000" w14:paraId="000000AD">
      <w:pPr>
        <w:numPr>
          <w:ilvl w:val="0"/>
          <w:numId w:val="8"/>
        </w:numPr>
        <w:spacing w:line="276" w:lineRule="auto"/>
        <w:ind w:left="720" w:hanging="360"/>
        <w:rPr>
          <w:u w:val="none"/>
        </w:rPr>
      </w:pPr>
      <w:r w:rsidDel="00000000" w:rsidR="00000000" w:rsidRPr="00000000">
        <w:rPr>
          <w:rtl w:val="0"/>
        </w:rPr>
        <w:t xml:space="preserve">Location (IP, URI/URN, etc) of Agent B</w:t>
      </w:r>
    </w:p>
    <w:p w:rsidR="00000000" w:rsidDel="00000000" w:rsidP="00000000" w:rsidRDefault="00000000" w:rsidRPr="00000000" w14:paraId="000000AE">
      <w:pPr>
        <w:numPr>
          <w:ilvl w:val="0"/>
          <w:numId w:val="8"/>
        </w:numPr>
        <w:spacing w:line="276" w:lineRule="auto"/>
        <w:ind w:left="720" w:hanging="360"/>
        <w:rPr>
          <w:u w:val="none"/>
        </w:rPr>
      </w:pPr>
      <w:r w:rsidDel="00000000" w:rsidR="00000000" w:rsidRPr="00000000">
        <w:rPr>
          <w:rtl w:val="0"/>
        </w:rPr>
        <w:t xml:space="preserve">Credentials/certificates which will allow Client to connect to Agent B</w:t>
      </w:r>
    </w:p>
    <w:p w:rsidR="00000000" w:rsidDel="00000000" w:rsidP="00000000" w:rsidRDefault="00000000" w:rsidRPr="00000000" w14:paraId="000000AF">
      <w:pPr>
        <w:numPr>
          <w:ilvl w:val="0"/>
          <w:numId w:val="8"/>
        </w:numPr>
        <w:spacing w:line="276" w:lineRule="auto"/>
        <w:ind w:left="720" w:hanging="360"/>
        <w:rPr>
          <w:u w:val="none"/>
        </w:rPr>
      </w:pPr>
      <w:r w:rsidDel="00000000" w:rsidR="00000000" w:rsidRPr="00000000">
        <w:rPr>
          <w:sz w:val="22"/>
          <w:szCs w:val="22"/>
          <w:rtl w:val="0"/>
        </w:rPr>
        <w:t xml:space="preserve">Unique ID that will allow Agent B to know which conversation it is taking over</w:t>
      </w:r>
      <w:r w:rsidDel="00000000" w:rsidR="00000000" w:rsidRPr="00000000">
        <w:rPr>
          <w:rtl w:val="0"/>
        </w:rPr>
      </w:r>
    </w:p>
    <w:p w:rsidR="00000000" w:rsidDel="00000000" w:rsidP="00000000" w:rsidRDefault="00000000" w:rsidRPr="00000000" w14:paraId="000000B0">
      <w:pPr>
        <w:spacing w:line="276" w:lineRule="auto"/>
        <w:rPr>
          <w:sz w:val="22"/>
          <w:szCs w:val="22"/>
        </w:rPr>
      </w:pPr>
      <w:r w:rsidDel="00000000" w:rsidR="00000000" w:rsidRPr="00000000">
        <w:rPr>
          <w:b w:val="1"/>
          <w:sz w:val="22"/>
          <w:szCs w:val="22"/>
          <w:rtl w:val="0"/>
        </w:rPr>
        <w:t xml:space="preserve">Response: </w:t>
      </w:r>
      <w:r w:rsidDel="00000000" w:rsidR="00000000" w:rsidRPr="00000000">
        <w:rPr>
          <w:sz w:val="22"/>
          <w:szCs w:val="22"/>
          <w:rtl w:val="0"/>
        </w:rPr>
        <w:t xml:space="preserve">Accept/Reject</w:t>
      </w:r>
      <w:r w:rsidDel="00000000" w:rsidR="00000000" w:rsidRPr="00000000">
        <w:rPr>
          <w:sz w:val="22"/>
          <w:szCs w:val="22"/>
          <w:rtl w:val="0"/>
        </w:rPr>
        <w:br w:type="textWrapping"/>
      </w:r>
      <w:r w:rsidDel="00000000" w:rsidR="00000000" w:rsidRPr="00000000">
        <w:rPr>
          <w:b w:val="1"/>
          <w:sz w:val="22"/>
          <w:szCs w:val="22"/>
          <w:rtl w:val="0"/>
        </w:rPr>
        <w:t xml:space="preserve">How: TBD: </w:t>
      </w:r>
      <w:r w:rsidDel="00000000" w:rsidR="00000000" w:rsidRPr="00000000">
        <w:rPr>
          <w:rtl w:val="0"/>
        </w:rPr>
        <w:t xml:space="preserve">What communication protocol is appropriate for this step? Are credentials/certificate for Endpoint communication with Agent B the right thing to send to the Endpoint Client?</w:t>
      </w:r>
      <w:ins w:author="Jim Larson" w:id="3" w:date="2023-03-31T19:03:27Z">
        <w:commentRangeStart w:id="63"/>
        <w:commentRangeStart w:id="64"/>
        <w:r w:rsidDel="00000000" w:rsidR="00000000" w:rsidRPr="00000000">
          <w:rPr>
            <w:rtl w:val="0"/>
          </w:rPr>
          <w:t xml:space="preserve"> Let’s ask the new authentication group to figure this out</w:t>
        </w:r>
      </w:ins>
      <w:commentRangeEnd w:id="63"/>
      <w:r w:rsidDel="00000000" w:rsidR="00000000" w:rsidRPr="00000000">
        <w:commentReference w:id="63"/>
      </w:r>
      <w:commentRangeEnd w:id="64"/>
      <w:r w:rsidDel="00000000" w:rsidR="00000000" w:rsidRPr="00000000">
        <w:commentReference w:id="64"/>
      </w:r>
      <w:r w:rsidDel="00000000" w:rsidR="00000000" w:rsidRPr="00000000">
        <w:rPr>
          <w:sz w:val="22"/>
          <w:szCs w:val="22"/>
          <w:rtl w:val="0"/>
        </w:rPr>
        <w:br w:type="textWrapping"/>
      </w:r>
      <w:r w:rsidDel="00000000" w:rsidR="00000000" w:rsidRPr="00000000">
        <w:rPr>
          <w:b w:val="1"/>
          <w:sz w:val="22"/>
          <w:szCs w:val="22"/>
          <w:rtl w:val="0"/>
        </w:rPr>
        <w:t xml:space="preserve">Other/Comments: </w:t>
      </w:r>
      <w:r w:rsidDel="00000000" w:rsidR="00000000" w:rsidRPr="00000000">
        <w:rPr>
          <w:sz w:val="22"/>
          <w:szCs w:val="22"/>
          <w:rtl w:val="0"/>
        </w:rPr>
        <w:t xml:space="preserve">[TBD]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commentRangeStart w:id="65"/>
      <w:r w:rsidDel="00000000" w:rsidR="00000000" w:rsidRPr="00000000">
        <w:rPr>
          <w:rtl w:val="0"/>
        </w:rPr>
      </w:r>
    </w:p>
    <w:p w:rsidR="00000000" w:rsidDel="00000000" w:rsidP="00000000" w:rsidRDefault="00000000" w:rsidRPr="00000000" w14:paraId="000000B3">
      <w:pPr>
        <w:pStyle w:val="Heading2"/>
        <w:spacing w:line="276" w:lineRule="auto"/>
        <w:rPr>
          <w:sz w:val="22"/>
          <w:szCs w:val="22"/>
        </w:rPr>
      </w:pPr>
      <w:bookmarkStart w:colFirst="0" w:colLast="0" w:name="_hoewuj8sgbp3" w:id="27"/>
      <w:bookmarkEnd w:id="27"/>
      <w:commentRangeEnd w:id="65"/>
      <w:r w:rsidDel="00000000" w:rsidR="00000000" w:rsidRPr="00000000">
        <w:commentReference w:id="65"/>
      </w:r>
      <w:r w:rsidDel="00000000" w:rsidR="00000000" w:rsidRPr="00000000">
        <w:rPr>
          <w:b w:val="1"/>
          <w:rtl w:val="0"/>
        </w:rPr>
        <w:t xml:space="preserve">Step: </w:t>
      </w:r>
      <w:r w:rsidDel="00000000" w:rsidR="00000000" w:rsidRPr="00000000">
        <w:rPr>
          <w:rtl w:val="0"/>
        </w:rPr>
        <w:t xml:space="preserve">Endpoint Client initiates Connection with Agent B</w:t>
      </w:r>
      <w:r w:rsidDel="00000000" w:rsidR="00000000" w:rsidRPr="00000000">
        <w:rPr>
          <w:sz w:val="22"/>
          <w:szCs w:val="22"/>
          <w:u w:val="single"/>
          <w:rtl w:val="0"/>
        </w:rPr>
        <w:br w:type="textWrapping"/>
      </w:r>
      <w:r w:rsidDel="00000000" w:rsidR="00000000" w:rsidRPr="00000000">
        <w:rPr>
          <w:b w:val="1"/>
          <w:sz w:val="22"/>
          <w:szCs w:val="22"/>
          <w:rtl w:val="0"/>
        </w:rPr>
        <w:t xml:space="preserve">Input: </w:t>
      </w:r>
      <w:r w:rsidDel="00000000" w:rsidR="00000000" w:rsidRPr="00000000">
        <w:rPr>
          <w:rtl w:val="0"/>
        </w:rPr>
      </w:r>
    </w:p>
    <w:p w:rsidR="00000000" w:rsidDel="00000000" w:rsidP="00000000" w:rsidRDefault="00000000" w:rsidRPr="00000000" w14:paraId="000000B4">
      <w:pPr>
        <w:numPr>
          <w:ilvl w:val="0"/>
          <w:numId w:val="8"/>
        </w:numPr>
        <w:spacing w:line="276" w:lineRule="auto"/>
        <w:ind w:left="720" w:hanging="360"/>
        <w:rPr>
          <w:sz w:val="22"/>
          <w:szCs w:val="22"/>
        </w:rPr>
      </w:pPr>
      <w:r w:rsidDel="00000000" w:rsidR="00000000" w:rsidRPr="00000000">
        <w:rPr>
          <w:rtl w:val="0"/>
        </w:rPr>
        <w:t xml:space="preserve">Location (IP, URI/URN, etc) of Agent B</w:t>
      </w:r>
    </w:p>
    <w:p w:rsidR="00000000" w:rsidDel="00000000" w:rsidP="00000000" w:rsidRDefault="00000000" w:rsidRPr="00000000" w14:paraId="000000B5">
      <w:pPr>
        <w:numPr>
          <w:ilvl w:val="0"/>
          <w:numId w:val="8"/>
        </w:numPr>
        <w:spacing w:line="276" w:lineRule="auto"/>
        <w:ind w:left="720" w:hanging="360"/>
        <w:rPr>
          <w:sz w:val="22"/>
          <w:szCs w:val="22"/>
        </w:rPr>
      </w:pPr>
      <w:r w:rsidDel="00000000" w:rsidR="00000000" w:rsidRPr="00000000">
        <w:rPr>
          <w:rtl w:val="0"/>
        </w:rPr>
        <w:t xml:space="preserve">Credentials/certificates which will allow Endpoint Client to connect to Agent B</w:t>
      </w:r>
    </w:p>
    <w:p w:rsidR="00000000" w:rsidDel="00000000" w:rsidP="00000000" w:rsidRDefault="00000000" w:rsidRPr="00000000" w14:paraId="000000B6">
      <w:pPr>
        <w:numPr>
          <w:ilvl w:val="0"/>
          <w:numId w:val="8"/>
        </w:numPr>
        <w:spacing w:line="276" w:lineRule="auto"/>
        <w:ind w:left="720" w:hanging="360"/>
        <w:rPr>
          <w:sz w:val="22"/>
          <w:szCs w:val="22"/>
        </w:rPr>
      </w:pPr>
      <w:r w:rsidDel="00000000" w:rsidR="00000000" w:rsidRPr="00000000">
        <w:rPr>
          <w:sz w:val="22"/>
          <w:szCs w:val="22"/>
          <w:rtl w:val="0"/>
        </w:rPr>
        <w:t xml:space="preserve">Unique ID that will allow Agent B to know which conversation it is taking over</w:t>
      </w: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b w:val="1"/>
          <w:rtl w:val="0"/>
        </w:rPr>
        <w:t xml:space="preserve">Response: </w:t>
      </w:r>
      <w:r w:rsidDel="00000000" w:rsidR="00000000" w:rsidRPr="00000000">
        <w:rPr>
          <w:rtl w:val="0"/>
        </w:rPr>
        <w:t xml:space="preserve">Success/Reject</w:t>
        <w:br w:type="textWrapping"/>
      </w:r>
      <w:r w:rsidDel="00000000" w:rsidR="00000000" w:rsidRPr="00000000">
        <w:rPr>
          <w:b w:val="1"/>
          <w:rtl w:val="0"/>
        </w:rPr>
        <w:t xml:space="preserve">How: TBD: </w:t>
      </w:r>
      <w:r w:rsidDel="00000000" w:rsidR="00000000" w:rsidRPr="00000000">
        <w:rPr>
          <w:rtl w:val="0"/>
        </w:rPr>
        <w:t xml:space="preserve">This can follow the same pattern as Agent A to Agent B delegation:</w:t>
      </w:r>
    </w:p>
    <w:p w:rsidR="00000000" w:rsidDel="00000000" w:rsidP="00000000" w:rsidRDefault="00000000" w:rsidRPr="00000000" w14:paraId="000000B8">
      <w:pPr>
        <w:numPr>
          <w:ilvl w:val="0"/>
          <w:numId w:val="5"/>
        </w:numPr>
        <w:spacing w:line="276" w:lineRule="auto"/>
        <w:ind w:left="720" w:hanging="360"/>
        <w:rPr/>
      </w:pPr>
      <w:r w:rsidDel="00000000" w:rsidR="00000000" w:rsidRPr="00000000">
        <w:rPr>
          <w:rtl w:val="0"/>
        </w:rPr>
        <w:t xml:space="preserve">Endpoint checks if Agent B exists</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Endpoint checks if Agent B has available resources</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Endpoint asks Agent B to trust it (with credentials it got from Agent A)</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Endpoint asks Agent B to confirm that it’s willing to talk to user (with conversation ID)</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Endpoint asks Agent B to confirm it’s able to handle request (with conversation ID)</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Other/Comments: </w:t>
      </w:r>
      <w:r w:rsidDel="00000000" w:rsidR="00000000" w:rsidRPr="00000000">
        <w:rPr>
          <w:rtl w:val="0"/>
        </w:rPr>
        <w:t xml:space="preserve">In principle Agent B could initiate the connection to Endpoint client (as opposed to vice versa) and ask Agent A to disconnect from Endpoint Client (or direct Endpoint Client to disconnect from Agent A) after connection was successful. Decision would have some security and performance considerations. Need to discuss what is better. The way that Endpoint Client connects with Agent A is theoretically the same way that Endpoint Client will connect to Agent B (however the trust that exists between the EPC and the Agent B is temporary while EPC and Agent A is more long term).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spacing w:line="276" w:lineRule="auto"/>
        <w:rPr/>
      </w:pPr>
      <w:bookmarkStart w:colFirst="0" w:colLast="0" w:name="_bx0vre2lbzf" w:id="28"/>
      <w:bookmarkEnd w:id="28"/>
      <w:r w:rsidDel="00000000" w:rsidR="00000000" w:rsidRPr="00000000">
        <w:rPr>
          <w:b w:val="1"/>
          <w:rtl w:val="0"/>
        </w:rPr>
        <w:t xml:space="preserve">Step: </w:t>
      </w:r>
      <w:r w:rsidDel="00000000" w:rsidR="00000000" w:rsidRPr="00000000">
        <w:rPr>
          <w:rtl w:val="0"/>
        </w:rPr>
        <w:t xml:space="preserve">Endpoint Client Disconnects from Agent A</w:t>
      </w:r>
    </w:p>
    <w:p w:rsidR="00000000" w:rsidDel="00000000" w:rsidP="00000000" w:rsidRDefault="00000000" w:rsidRPr="00000000" w14:paraId="000000C1">
      <w:pPr>
        <w:spacing w:line="276" w:lineRule="auto"/>
        <w:rPr/>
      </w:pPr>
      <w:r w:rsidDel="00000000" w:rsidR="00000000" w:rsidRPr="00000000">
        <w:rPr>
          <w:rtl w:val="0"/>
        </w:rPr>
        <w:t xml:space="preserve">Input: </w:t>
      </w:r>
    </w:p>
    <w:p w:rsidR="00000000" w:rsidDel="00000000" w:rsidP="00000000" w:rsidRDefault="00000000" w:rsidRPr="00000000" w14:paraId="000000C2">
      <w:pPr>
        <w:numPr>
          <w:ilvl w:val="0"/>
          <w:numId w:val="8"/>
        </w:numPr>
        <w:spacing w:line="276" w:lineRule="auto"/>
        <w:ind w:left="720" w:hanging="360"/>
      </w:pPr>
      <w:r w:rsidDel="00000000" w:rsidR="00000000" w:rsidRPr="00000000">
        <w:rPr>
          <w:rtl w:val="0"/>
        </w:rPr>
        <w:t xml:space="preserve">Location (IP, URI/URN, etc) of Agent A</w:t>
      </w:r>
    </w:p>
    <w:p w:rsidR="00000000" w:rsidDel="00000000" w:rsidP="00000000" w:rsidRDefault="00000000" w:rsidRPr="00000000" w14:paraId="000000C3">
      <w:pPr>
        <w:numPr>
          <w:ilvl w:val="0"/>
          <w:numId w:val="8"/>
        </w:numPr>
        <w:spacing w:line="276" w:lineRule="auto"/>
        <w:ind w:left="720" w:hanging="360"/>
      </w:pPr>
      <w:r w:rsidDel="00000000" w:rsidR="00000000" w:rsidRPr="00000000">
        <w:rPr>
          <w:rtl w:val="0"/>
        </w:rPr>
        <w:t xml:space="preserve">Request to disconect</w:t>
      </w:r>
    </w:p>
    <w:p w:rsidR="00000000" w:rsidDel="00000000" w:rsidP="00000000" w:rsidRDefault="00000000" w:rsidRPr="00000000" w14:paraId="000000C4">
      <w:pPr>
        <w:spacing w:line="276" w:lineRule="auto"/>
        <w:rPr/>
      </w:pPr>
      <w:r w:rsidDel="00000000" w:rsidR="00000000" w:rsidRPr="00000000">
        <w:rPr>
          <w:b w:val="1"/>
          <w:rtl w:val="0"/>
        </w:rPr>
        <w:t xml:space="preserve">Response: </w:t>
      </w:r>
      <w:r w:rsidDel="00000000" w:rsidR="00000000" w:rsidRPr="00000000">
        <w:rPr>
          <w:rtl w:val="0"/>
        </w:rPr>
        <w:t xml:space="preserve">Accept/Reject</w:t>
        <w:br w:type="textWrapping"/>
      </w:r>
      <w:r w:rsidDel="00000000" w:rsidR="00000000" w:rsidRPr="00000000">
        <w:rPr>
          <w:b w:val="1"/>
          <w:rtl w:val="0"/>
        </w:rPr>
        <w:t xml:space="preserve">How: TBD: </w:t>
      </w:r>
      <w:r w:rsidDel="00000000" w:rsidR="00000000" w:rsidRPr="00000000">
        <w:rPr>
          <w:rtl w:val="0"/>
        </w:rPr>
        <w:t xml:space="preserve">What communication protocol is appropriate for this step? Are there special security considerations (to prevent malicious actors)</w:t>
      </w:r>
    </w:p>
    <w:p w:rsidR="00000000" w:rsidDel="00000000" w:rsidP="00000000" w:rsidRDefault="00000000" w:rsidRPr="00000000" w14:paraId="000000C5">
      <w:pPr>
        <w:spacing w:line="276" w:lineRule="auto"/>
        <w:rPr/>
      </w:pPr>
      <w:r w:rsidDel="00000000" w:rsidR="00000000" w:rsidRPr="00000000">
        <w:rPr>
          <w:b w:val="1"/>
          <w:rtl w:val="0"/>
        </w:rPr>
        <w:t xml:space="preserve">Other/Comments: </w:t>
      </w:r>
      <w:r w:rsidDel="00000000" w:rsidR="00000000" w:rsidRPr="00000000">
        <w:rPr>
          <w:rtl w:val="0"/>
        </w:rPr>
        <w:t xml:space="preserve">[TBD]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commentRangeStart w:id="66"/>
      <w:commentRangeStart w:id="67"/>
      <w:r w:rsidDel="00000000" w:rsidR="00000000" w:rsidRPr="00000000">
        <w:rPr>
          <w:rtl w:val="0"/>
        </w:rPr>
      </w:r>
    </w:p>
    <w:p w:rsidR="00000000" w:rsidDel="00000000" w:rsidP="00000000" w:rsidRDefault="00000000" w:rsidRPr="00000000" w14:paraId="000000C8">
      <w:pPr>
        <w:spacing w:line="276" w:lineRule="auto"/>
        <w:rPr/>
      </w:pP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borah Dahl" w:id="30" w:date="2023-01-09T16:10:3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minimum, I think every message has to have a version number, like XML. If Agent B doesn't support version 2, say, it can refuse to accept a v2 delegation from Agent A. Agent A could fall back to v1 if it chooses, or just move on to the more up-to-date Agent C. Whether the software update happens on the platform or agent level is out of scope for us.</w:t>
      </w:r>
    </w:p>
  </w:comment>
  <w:comment w:author="Emmett Coin" w:id="0" w:date="2022-12-05T19:59:2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delegation described in this paper has two fundamentally different components: 1. The passing of the conversation and, 2. The passing of the EndPointClient (EPC). Both hand off mechanisms need to be simple. I believe that the passing of the EPC is its own (sub?)standard.</w:t>
      </w:r>
    </w:p>
  </w:comment>
  <w:comment w:author="Boris Volfson" w:id="1" w:date="2022-12-05T20:12:4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Emmett can you explain what "The passing of the EndPointClient" means. The endpoint client is the entity which is capable of receiving user input (voice or text) and is able to output to the users (again voice or text). It also connects to the (generally) cloud based platforms which we consider "Agents".</w:t>
      </w:r>
    </w:p>
  </w:comment>
  <w:comment w:author="Boris Volfson" w:id="52" w:date="2023-03-31T19:58:1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 for them to read the document and comment.</w:t>
      </w:r>
    </w:p>
  </w:comment>
  <w:comment w:author="Olga Howard" w:id="6" w:date="2022-12-07T02:13:3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every time the Agent doesn't understand something it'll look for another Agent?</w:t>
      </w:r>
    </w:p>
  </w:comment>
  <w:comment w:author="Boris Volfson" w:id="7" w:date="2022-12-07T02:30:25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Decision about whether to get help from another agent is an internal decision to an agent.</w:t>
      </w:r>
    </w:p>
  </w:comment>
  <w:comment w:author="Boris Volfson" w:id="65" w:date="2023-01-03T16:24:24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comments: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RBAC = Rule based authentication control</w:t>
      </w:r>
    </w:p>
  </w:comment>
  <w:comment w:author="Emmett Coin" w:id="45" w:date="2023-03-29T18:32:25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diagram "who talks to whom"  seems right but did you mean to imply that the communication is direct from assistant A to assistant B. Would this include A-B comms to go thru the assistant browser?</w:t>
      </w:r>
    </w:p>
  </w:comment>
  <w:comment w:author="Boris Volfson" w:id="46" w:date="2023-03-29T22:26:0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direct communications from Assistant A to Assistant B. I do not understand what "Would this include A-B comms to go thru the assistant browser" means. Can you explain?</w:t>
      </w:r>
    </w:p>
  </w:comment>
  <w:comment w:author="Bruce Epstein" w:id="19" w:date="2022-12-01T19:36:3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be different if the Delegation takes place within the context of a previous Mediation</w:t>
      </w:r>
    </w:p>
  </w:comment>
  <w:comment w:author="Boris Volfson" w:id="20" w:date="2022-12-01T19:59:01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only showing Delegation in this document. Honestly, I am probably going to include Delegation Execution within scope of the document (but was going to do it after talking with you)</w:t>
      </w:r>
    </w:p>
  </w:comment>
  <w:comment w:author="Bruce Epstein" w:id="2" w:date="2022-12-01T19:33:5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out of scope, as indicated, and step 3 is not necessarily the first request of the conversation. The user could have been conversing with Agent A for an indefinite time before A recognizes that it must delegate.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Delegation can take place within the context of a Mediated exchange where the "User" is actually another Agent, in which case there is no Endpoint.</w:t>
      </w:r>
    </w:p>
  </w:comment>
  <w:comment w:author="Boris Volfson" w:id="3" w:date="2022-12-01T20:04:0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That is why it is marked as NOT IN SCOPE.</w:t>
      </w:r>
    </w:p>
  </w:comment>
  <w:comment w:author="Emmett Coin" w:id="4" w:date="2022-12-05T20:07:31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all NOT IN SCOPE then why do we need to describe how it will happen?</w:t>
      </w:r>
    </w:p>
  </w:comment>
  <w:comment w:author="Boris Volfson" w:id="5" w:date="2022-12-05T20:23:5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not in scope for this document ;). My personal opinion is that it should use the exact same pattern as other delegations. But in theory it can continue to use some proprietary connection approach (the way currently your Amazon Echo Speaker establishes connection with Alexa.</w:t>
      </w:r>
    </w:p>
  </w:comment>
  <w:comment w:author="Emmett Coin" w:id="31" w:date="2022-12-05T20:55:5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exchanges between agents (and the EPC) should be strings. And if they were XML then extra data does no harm and missing data is readily noticeable (and can be reacted to).</w:t>
      </w:r>
    </w:p>
  </w:comment>
  <w:comment w:author="Boris Volfson" w:id="32" w:date="2022-12-05T21:01:19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on this? Is this in support for multistep or single payload approach?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sense is that most standards now us JSON objects.</w:t>
      </w:r>
    </w:p>
  </w:comment>
  <w:comment w:author="Emmett Coin" w:id="33" w:date="2022-12-05T22:16:0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inclination is always multi step.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vs XML discussions border on religion.  XML is BetaMax and JSON is VHS. One is better tech, the other became popular for dubious reasons. I do have a JSON to/from XML converter in my personal C++ library to put it in a more useful form.</w:t>
      </w:r>
    </w:p>
  </w:comment>
  <w:comment w:author="Boris Volfson" w:id="34" w:date="2022-12-05T22:19:24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multi step: Can you explain why?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JSON object vs XML honestly I would ask people who have more knowledge than me. To me it doesn't seem that important ;)</w:t>
      </w:r>
    </w:p>
  </w:comment>
  <w:comment w:author="Emmett Coin" w:id="60" w:date="2023-03-29T18:53:10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of this to move as smoothly as people will want I expect that a human's "trusted/starting" assistant will remember all of the needed credentials to access often used secure assistants (bank, med,etc). Only on a first visit would the exchange of documents need to be negotiated.</w:t>
      </w:r>
    </w:p>
  </w:comment>
  <w:comment w:author="Boris Volfson" w:id="61" w:date="2023-03-29T22:23:1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exchange of documents?</w:t>
      </w:r>
    </w:p>
  </w:comment>
  <w:comment w:author="Bruce Epstein" w:id="28" w:date="2022-12-01T19:46:07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should probably remain neutral with respect to how many steps this takes, as long as all the factors are taken into consideration</w:t>
      </w:r>
    </w:p>
  </w:comment>
  <w:comment w:author="Boris Volfson" w:id="29" w:date="2022-12-01T20:01:5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end goal is to define schema (for our standards). I think given that end goal we need to know what would be the steps / payload in the negotiation step. (as well what communication protocol is used)</w:t>
      </w:r>
    </w:p>
  </w:comment>
  <w:comment w:author="Emmett Coin" w:id="14" w:date="2022-12-05T20:11:16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ALL of this as context. If they are managed separately then we will have to negotiations between context elements. This will not be simple (i.e. probably will not be used.</w:t>
      </w:r>
    </w:p>
  </w:comment>
  <w:comment w:author="Emmett Coin" w:id="15" w:date="2022-12-05T20:15:39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iii-v</w:t>
      </w:r>
    </w:p>
  </w:comment>
  <w:comment w:author="Boris Volfson" w:id="16" w:date="2022-12-05T20:31:1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your point... but I don't envision our standards being prescriptive about how different agents manage knowledge (ie "context"). For example passing that we know the user is located in Barcelona seems very different to knowing that they just asked about Weather in Madrid. Likewise, sharing an unique Agent identifier with encrypted key is something else all together.</w:t>
      </w:r>
    </w:p>
  </w:comment>
  <w:comment w:author="Boris Volfson" w:id="56" w:date="2023-01-03T16:20:2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wrote: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Agents agree on a common encryption algorithm for encoding data be be exchanged between them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Agent A MUST ask Agent B: Which encryption algorithm do it support? The list of approved encryption algorithms is OUT OF SCOPE.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Name of the encryption algorithm OR ”none”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From this point on, all data exchanged between Agent A and Agent B MUST be encrypted using algorithm selected by Agent B. If B selects none, then the delegation request MUST be terminated</w:t>
      </w:r>
    </w:p>
  </w:comment>
  <w:comment w:author="Boris Volfson" w:id="57" w:date="2023-01-03T16:20:5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response: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negotiation on what encryption method is not something that normally gets done as far as I know.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specific model / architecture that this is based on?</w:t>
      </w:r>
    </w:p>
  </w:comment>
  <w:comment w:author="Kiran Kadekoppa" w:id="9" w:date="2022-12-05T03:04:45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there a need to highlight if the agent supports only English language agent interoperability or supports one agent that is only available in English and the other which supports Spanish? I think I know the answer, but just making sure.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Agent (A) is calling Agent (B) which are both across different countries and they have different regulatory requirements, how will that be addressed</w:t>
      </w:r>
    </w:p>
  </w:comment>
  <w:comment w:author="Boris Volfson" w:id="10" w:date="2022-12-05T13:14:2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interoperability standard would be language agnostic. The context, user request, information about agentA, and user data could all have language markers. However, it *might* make sense for Agent A to send explicitly what language the conversation will be in with the user.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sense is that it should be derived from request or context... but I might be wrong. ;)</w:t>
      </w:r>
    </w:p>
  </w:comment>
  <w:comment w:author="Boris Volfson" w:id="11" w:date="2022-12-05T13:16:56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sense? It is the responsibility of the Agents to determine if they accept a conversation.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sense is that the best approach for security/privacy is to use the most stringent standards (which support everyone).</w:t>
      </w:r>
    </w:p>
  </w:comment>
  <w:comment w:author="Deborah Dahl" w:id="12" w:date="2023-04-01T15:00:44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would be for the agents to exchange information about what regulatory requirements they are operating under, and they can decide if they want to collaborate.</w:t>
      </w:r>
    </w:p>
  </w:comment>
  <w:comment w:author="Boris Volfson" w:id="13" w:date="2023-04-02T19:33:54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"Agent A asks Agent B to trust it" &amp; "Agent A asks Agent B if it is willing to talk to the User" would probably cover regulatory obligations related to geography.</w:t>
      </w:r>
    </w:p>
  </w:comment>
  <w:comment w:author="Emmett Coin" w:id="35" w:date="2022-12-05T20:53:00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Clearly the human is talking to Autobot. The human needs to indicate "I want to go back" or "thanks Autobot that's all i needed. Just jumping back will seem like a "hang up" in most cases. Rude and jarring.</w:t>
      </w:r>
    </w:p>
  </w:comment>
  <w:comment w:author="Boris Volfson" w:id="36" w:date="2022-12-05T21:29:38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about multi-turn conversations... for single turn responses, I don't know if it will be rude. ie: "Q: Alexa... What is tallest mountain? --&gt; delegation to WikiepdiaBot --&gt; "*Wikipedia earcon* "The tallest mountain in the world is Mount Everest... It's 8,850 meters tall" --&gt; delegate back to Alexa... Decides should go to sleep.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inspiration for this is third party widgets on the web. For example taking payment via PayPal. Imagine: "AssistantBot, Pay my water bill." / "Your outstanding bill is $30.00 due on Friday, Dec 13th... Would you like to pay using PayPal?" / "Yes" / --&gt; delegate to PayPal "*earcon* "PayPal payments... we have your voiceprint stored... to ID you please say your full name ... " / "Boris Volfson" / "*success* You've been authenticated... Just to confirm you'd like to pay "$30 dollars to Local Government, is that correct?" / "Yes" / "Great your payment has been processed... will go back to your assistant" --&gt; delegate back to AssistBot</w:t>
      </w:r>
    </w:p>
  </w:comment>
  <w:comment w:author="Emmett Coin" w:id="37" w:date="2022-12-05T22:02:59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still expect a "are we done?" But re Alexa we don't expect much from her (and is why people are curt with her. ;-)</w:t>
      </w:r>
    </w:p>
  </w:comment>
  <w:comment w:author="Boris Volfson" w:id="38" w:date="2022-12-05T22:24:41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sense.</w:t>
      </w:r>
    </w:p>
  </w:comment>
  <w:comment w:author="Emmett Coin" w:id="17" w:date="2022-12-05T20:42:05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too much back and forth. As I said above the EPC is its own beast. I envision it as a rented horse and buggy and the reins may be passed around. The conversation (buggy) can pick up agents (passengers) and they may take the reins at appropriate times. Sometimes data (packages) are picked up or delivered. The EPC (horse) has some simple skills (collecting audio in, sending audio out: ASR &amp; TTS would be nice optional features that would make it easy for developers to start building multi Agent apps ). All that is passed to the next agent (passenger) is the link/token (reins). If a passenger gets into the buggy then they trust the people there and they trust the horse. We should strive to make it simple if we want it to be used.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EPC works will define/constrain much of the details of conversation management. Maybe we should describe the outlines of this thing more carefully.</w:t>
      </w:r>
    </w:p>
  </w:comment>
  <w:comment w:author="Boris Volfson" w:id="18" w:date="2022-12-05T22:16:42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Neat metaphor. But I am not sure why it's too much back and forth.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use 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Agent A is the first passenger in a conversation (buggy) and is holding the reins of the conversation. The buggy is connected to the EndPoint Client (horse).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user asks a question to the first passenger (Agent A), and it decides that a second passenger should take over the reigns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first passenger shouts at the the second passenger asking them if they want to get control the buggy...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second passenger says... happy to do 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first passenger tells the horse where the second passenger wants to be picked up and how the horse will know it's really the second passenger... given that the horse has multiple buggies it will need to tell the second passenger what is the buggy they'll need to get 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Also as soon as the second passenger gets on the buggy and starts holding the reigns, the first passenger needs to let go of the reigns and get off the buggy.</w:t>
      </w:r>
    </w:p>
  </w:comment>
  <w:comment w:author="Boris Volfson" w:id="53" w:date="2023-01-03T16:19:1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discussion: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TLS with Client Certificate (third party is needed here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card certificates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Authenticity (you are who you say you are) + Confidentiality (encryption) + Integrity (non tempered)</w:t>
      </w:r>
    </w:p>
  </w:comment>
  <w:comment w:author="Boris Volfson" w:id="54" w:date="2023-01-03T16:19:23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wrote: OVON will soon propose an extension to fido 2 to include speaker authentication The fido 2 protocol for establishing trust by exchanging certificates and authenticating the speaker should fit hee.</w:t>
      </w:r>
    </w:p>
  </w:comment>
  <w:comment w:author="Boris Volfson" w:id="55" w:date="2023-01-03T16:19:3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response: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FIDO2 fit in? This step is meant to establish trust between two agents, at this point user/speaker authentication doesn't come into play...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(maybe most) cases Agent B should not need to know who specifically the user/speaker (ie, Agent who specializes in currency exchange does not need to know who is asking for the current exchange rate in order to give the latest FOREX value).</w:t>
      </w:r>
    </w:p>
  </w:comment>
  <w:comment w:author="Emmett Coin" w:id="26" w:date="2022-12-05T20:55:45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have a set of required default behaviors. e.g. like http 400, 401,etc.</w:t>
      </w:r>
    </w:p>
  </w:comment>
  <w:comment w:author="Boris Volfson" w:id="27" w:date="2022-12-05T21:13:3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during negotiation it will decided what happens at abnormal termination (ie: Agent A takes over again... conversation ends, etc)</w:t>
      </w:r>
    </w:p>
  </w:comment>
  <w:comment w:author="Olga Howard" w:id="39" w:date="2022-12-07T02:50:59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Design intents may have some control here.</w:t>
      </w:r>
    </w:p>
  </w:comment>
  <w:comment w:author="Boris Volfson" w:id="40" w:date="2022-12-07T03:40:0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this point?</w:t>
      </w:r>
    </w:p>
  </w:comment>
  <w:comment w:author="Olga Howard" w:id="41" w:date="2022-12-07T14:27:34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designers will try to control the conversation more when it comes to something like selling vs something informational like a wikipedia bot.</w:t>
      </w:r>
    </w:p>
  </w:comment>
  <w:comment w:author="Boris Volfson" w:id="42" w:date="2022-12-07T15:10:27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question is: "Is it reasonable for Agent A to ask for the conversation to be sent back to it when the request is complete?" (and how will that request work with actual conversations).</w:t>
      </w:r>
    </w:p>
  </w:comment>
  <w:comment w:author="Deborah Dahl" w:id="47" w:date="2023-03-28T14:24:4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far we could get if we used a web-like approach where the client (could be a browser, but more generally any networked software) just asks a server to do something, and the server either does it, sends a reply explaining why it won't do it, or doesn't respond at all.</w:t>
      </w:r>
    </w:p>
  </w:comment>
  <w:comment w:author="Boris Volfson" w:id="48" w:date="2023-03-28T15:01:35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really sure what *exactly* this means. But in general for negotiation, the approach is Agent/Assistant A sends input with request, and Agent/Assistant B responds with success/failure. BUT importantly it would also send any output required for future steps.</w:t>
      </w:r>
    </w:p>
  </w:comment>
  <w:comment w:author="Boris Volfson" w:id="66" w:date="2023-01-03T16:23:4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wrote: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 must approve transfer of data to agent 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actual delegation process, Agent A may need to transmit data to Agent B (especially as part of the initial user request which may need to be transmitted to Agent B). Agent A MUST use the OVON privacy protection information structure to verify that the data’s owner agrees that it may be transferred to Agent B. If not, then the data can not be until the owner approves the transfer. The OVON privacy protection information structure is NOT IN SCOPE</w:t>
      </w:r>
    </w:p>
  </w:comment>
  <w:comment w:author="Jim Larson" w:id="67" w:date="2023-04-01T15:15:1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interested this text into the top of this section -Jim</w:t>
      </w:r>
    </w:p>
  </w:comment>
  <w:comment w:author="Emmett Coin" w:id="49" w:date="2023-03-29T18:44:58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steps in Chap 6 &amp; 7 seem like elements of a single action. A wants B to do something and sends a request with all this stuff inside. B's answer ranges from "not answering the doorbell" to "no worries, I've got this". The WWW assumes that the link to the next page is valid and the server hosting it is running. In the rare case that it cannot follow the link one of a range of error messages is sent (e.g. 404). Done. It is up the requester to deal with the 404.</w:t>
      </w:r>
    </w:p>
  </w:comment>
  <w:comment w:author="Boris Volfson" w:id="50" w:date="2023-03-29T22:32:59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steps in chapter 7 be part of chapter 6? In chapter 6 Assistant A is talking directly to Assistant B. In Chapter 7 every step has a different element initiation the step.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say that some of the steps cannot be combined (in my comments I noted that check if agent exist might not be needed)... However, from a security and privacy perspective, we should only send user data after we are sure the destination is a safe place to send that information.</w:t>
      </w:r>
    </w:p>
  </w:comment>
  <w:comment w:author="Boris Volfson" w:id="58" w:date="2023-01-03T16:22:24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wrote: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Agee on message format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 MUSTpresents Agent B with a list of OVON approved message formats that Agent A supports. The list of OVON approved message formats is OUT OF SCOPE of this document; it .is being defined by the OVON message format group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B selects one or none of the formats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 selects none, the delegation request is terminated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 and B MUST use the message data format selected by Agent B.</w:t>
      </w:r>
    </w:p>
  </w:comment>
  <w:comment w:author="Boris Volfson" w:id="59" w:date="2023-01-03T16:22:43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wrote: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step. Why is Agent A presenting Agent B with approved message formats that Agent A supports? The goal is for Agent B to take over the conversation.</w:t>
      </w:r>
    </w:p>
  </w:comment>
  <w:comment w:author="Emmett Coin" w:id="23" w:date="2022-12-05T20:44:14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all context. This also demands a "context formalism". Do we do this?</w:t>
      </w:r>
    </w:p>
  </w:comment>
  <w:comment w:author="Boris Volfson" w:id="24" w:date="2022-12-05T21:14:18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w:t>
      </w:r>
    </w:p>
  </w:comment>
  <w:comment w:author="Jim Larson" w:id="25" w:date="2022-12-05T23:55:08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'context formalism' look like?</w:t>
      </w:r>
    </w:p>
  </w:comment>
  <w:comment w:author="Boris Volfson" w:id="51" w:date="2023-01-03T16:17:57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up on the “Two General Problem”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not doing it. Use timeout instead of API request</w:t>
      </w:r>
    </w:p>
  </w:comment>
  <w:comment w:author="Nagendra Goel" w:id="8" w:date="2023-04-11T20:07: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more specific, I think.</w:t>
      </w:r>
    </w:p>
  </w:comment>
  <w:comment w:author="Bruce Epstein" w:id="21" w:date="2022-12-01T19:41:17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a valid consideration, then more information about the User probably needs to be added to the Negotiation payload, unless it's hidden in "User Data".</w:t>
      </w:r>
    </w:p>
  </w:comment>
  <w:comment w:author="Boris Volfson" w:id="22" w:date="2022-12-01T20:02:46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8.iv in Chapter 2 is that ("Other Information about the user (User Data)")</w:t>
      </w:r>
    </w:p>
  </w:comment>
  <w:comment w:author="Boris Volfson" w:id="63" w:date="2023-03-31T19:36:38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 if they contribute to the document.</w:t>
      </w:r>
    </w:p>
  </w:comment>
  <w:comment w:author="Jim Larson" w:id="64" w:date="2023-04-01T15:10:38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can the authentication group handle this problem?</w:t>
      </w:r>
    </w:p>
  </w:comment>
  <w:comment w:author="Deborah Dahl" w:id="43" w:date="2023-01-04T15:13:08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often have a timeout, but not always. Can we leave the decision about whether to expire the conversation or not up to Agent B?</w:t>
      </w:r>
    </w:p>
  </w:comment>
  <w:comment w:author="Boris Volfson" w:id="44" w:date="2023-01-04T17:27:39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most cases having the agent with the floor deciding if the conversation is over (as well as allowing the end user make that decision) is a good idea.</w:t>
      </w:r>
    </w:p>
  </w:comment>
  <w:comment w:author="Boris Volfson" w:id="62" w:date="2023-04-02T19:27:1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part of execution (it is part of negotiation). It is also confusing as a requirement for negotiation. If Assistant A makes request to Assistant B, it would be done via the OVON negotiation protocol... which means it follows our standards. Process about how to make sure user agrees to ANY negotiation between assistants is a complex discussion... something that should be done outside of this document. Recommendation to remove this. We can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Chapter %1"/>
      <w:lvlJc w:val="left"/>
      <w:pPr>
        <w:ind w:left="0" w:firstLine="0"/>
      </w:pPr>
      <w:rPr/>
    </w:lvl>
    <w:lvl w:ilvl="1">
      <w:start w:val="1"/>
      <w:numFmt w:val="decimal"/>
      <w:lvlText w:val="Chapter %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G5q8aNk1yB5GKprcGidcvDhuLpCj32xi/view?usp=share_li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